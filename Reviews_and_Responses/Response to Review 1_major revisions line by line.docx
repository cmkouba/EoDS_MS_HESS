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2B8FA0DB"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7DF9E59A" w14:textId="2DDE4285" w:rsidR="00425C44" w:rsidRDefault="00425C44" w:rsidP="003A2A6A">
      <w:pPr>
        <w:pStyle w:val="NormalWeb"/>
        <w:numPr>
          <w:ilvl w:val="0"/>
          <w:numId w:val="3"/>
        </w:numPr>
        <w:spacing w:before="0" w:beforeAutospacing="0" w:after="0" w:afterAutospacing="0"/>
        <w:rPr>
          <w:rFonts w:ascii="Arial" w:hAnsi="Arial" w:cs="Arial"/>
        </w:rPr>
      </w:pPr>
      <w:r>
        <w:rPr>
          <w:rFonts w:ascii="Arial" w:hAnsi="Arial" w:cs="Arial"/>
        </w:rPr>
        <w:t xml:space="preserve">The authors would like to thank </w:t>
      </w:r>
      <w:r w:rsidR="006D518E">
        <w:rPr>
          <w:rFonts w:ascii="Arial" w:hAnsi="Arial" w:cs="Arial"/>
        </w:rPr>
        <w:t>Re</w:t>
      </w:r>
      <w:r>
        <w:rPr>
          <w:rFonts w:ascii="Arial" w:hAnsi="Arial" w:cs="Arial"/>
        </w:rPr>
        <w:t>feree</w:t>
      </w:r>
      <w:r w:rsidR="006D518E">
        <w:rPr>
          <w:rFonts w:ascii="Arial" w:hAnsi="Arial" w:cs="Arial"/>
        </w:rPr>
        <w:t xml:space="preserve"> #1</w:t>
      </w:r>
      <w:r>
        <w:rPr>
          <w:rFonts w:ascii="Arial" w:hAnsi="Arial" w:cs="Arial"/>
        </w:rPr>
        <w:t xml:space="preserve"> for their time and feedback. Their suggestions will greatly improve the reasoning and clarity of this manuscript.</w:t>
      </w:r>
    </w:p>
    <w:p w14:paraId="4A505716" w14:textId="7956474A"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 xml:space="preserve">Author note: </w:t>
      </w:r>
      <w:r w:rsidR="002149F1">
        <w:rPr>
          <w:rFonts w:ascii="Arial" w:hAnsi="Arial" w:cs="Arial"/>
        </w:rPr>
        <w:t xml:space="preserve">Referee comments are reproduced in Times New Roman font. </w:t>
      </w:r>
      <w:r w:rsidRPr="00067094">
        <w:rPr>
          <w:rFonts w:ascii="Arial" w:hAnsi="Arial" w:cs="Arial"/>
        </w:rPr>
        <w:t>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192F6641" w14:textId="77777777" w:rsidR="000847CB" w:rsidRDefault="00A67CBF" w:rsidP="00C31B4E">
      <w:pPr>
        <w:pStyle w:val="NormalWeb"/>
        <w:spacing w:before="0" w:beforeAutospacing="0" w:after="0" w:afterAutospacing="0"/>
      </w:pPr>
      <w:r w:rsidRPr="00067094">
        <w:t xml:space="preserve">A few major issues to be addressed: </w:t>
      </w:r>
    </w:p>
    <w:p w14:paraId="27205468" w14:textId="77777777" w:rsidR="000847CB" w:rsidRDefault="000847CB" w:rsidP="00C31B4E">
      <w:pPr>
        <w:pStyle w:val="NormalWeb"/>
        <w:spacing w:before="0" w:beforeAutospacing="0" w:after="0" w:afterAutospacing="0"/>
      </w:pPr>
    </w:p>
    <w:p w14:paraId="629AB070" w14:textId="3C20C61A" w:rsidR="00A67CBF" w:rsidRPr="008A40D3" w:rsidRDefault="00A67CBF" w:rsidP="00C31B4E">
      <w:pPr>
        <w:pStyle w:val="NormalWeb"/>
        <w:spacing w:before="0" w:beforeAutospacing="0" w:after="0" w:afterAutospacing="0"/>
      </w:pPr>
      <w:r w:rsidRPr="00067094">
        <w:t xml:space="preserve">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w:t>
      </w:r>
      <w:r w:rsidR="008A40D3">
        <w:t xml:space="preserve"> </w:t>
      </w:r>
      <w:r w:rsidRPr="00067094">
        <w:t xml:space="preserve">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w:t>
      </w:r>
      <w:r w:rsidRPr="008A40D3">
        <w:t>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8A40D3" w:rsidRDefault="003A2A6A" w:rsidP="00C31B4E">
      <w:pPr>
        <w:pStyle w:val="NormalWeb"/>
        <w:spacing w:before="0" w:beforeAutospacing="0" w:after="0" w:afterAutospacing="0"/>
      </w:pPr>
    </w:p>
    <w:p w14:paraId="636FABB3" w14:textId="54E71148" w:rsidR="00A67CBF" w:rsidRPr="008A40D3" w:rsidRDefault="00CD5286" w:rsidP="00C31B4E">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We identify </w:t>
      </w:r>
      <w:r w:rsidR="000847CB" w:rsidRPr="008A40D3">
        <w:rPr>
          <w:rStyle w:val="Strong"/>
          <w:rFonts w:ascii="Arial" w:hAnsi="Arial" w:cs="Arial"/>
          <w:b w:val="0"/>
        </w:rPr>
        <w:t>3</w:t>
      </w:r>
      <w:r w:rsidRPr="008A40D3">
        <w:rPr>
          <w:rStyle w:val="Strong"/>
          <w:rFonts w:ascii="Arial" w:hAnsi="Arial" w:cs="Arial"/>
          <w:b w:val="0"/>
        </w:rPr>
        <w:t xml:space="preserve"> main critiques in the general comments provided by </w:t>
      </w:r>
      <w:r w:rsidR="00D16091" w:rsidRPr="008A40D3">
        <w:rPr>
          <w:rStyle w:val="Strong"/>
          <w:rFonts w:ascii="Arial" w:hAnsi="Arial" w:cs="Arial"/>
          <w:b w:val="0"/>
        </w:rPr>
        <w:t>Referee #</w:t>
      </w:r>
      <w:r w:rsidRPr="008A40D3">
        <w:rPr>
          <w:rStyle w:val="Strong"/>
          <w:rFonts w:ascii="Arial" w:hAnsi="Arial" w:cs="Arial"/>
          <w:b w:val="0"/>
        </w:rPr>
        <w:t xml:space="preserve"> 1.</w:t>
      </w:r>
    </w:p>
    <w:p w14:paraId="194761BA" w14:textId="77777777" w:rsidR="006625AC" w:rsidRPr="008A40D3" w:rsidRDefault="006625AC" w:rsidP="006625AC">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Regarding the framing as a functional flows exercise: the manuscript introduction and discussion </w:t>
      </w:r>
      <w:r>
        <w:rPr>
          <w:rStyle w:val="Strong"/>
          <w:rFonts w:ascii="Arial" w:hAnsi="Arial" w:cs="Arial"/>
          <w:b w:val="0"/>
        </w:rPr>
        <w:t>has been</w:t>
      </w:r>
      <w:r w:rsidRPr="008A40D3">
        <w:rPr>
          <w:rStyle w:val="Strong"/>
          <w:rFonts w:ascii="Arial" w:hAnsi="Arial" w:cs="Arial"/>
          <w:b w:val="0"/>
        </w:rPr>
        <w:t xml:space="preserve"> revised to clarify that this study does not apply a typical functional flows approach; rather it uses the existing functional flows framework to provide context for a proposed new</w:t>
      </w:r>
      <w:r>
        <w:rPr>
          <w:rStyle w:val="Strong"/>
          <w:rFonts w:ascii="Arial" w:hAnsi="Arial" w:cs="Arial"/>
          <w:b w:val="0"/>
        </w:rPr>
        <w:t xml:space="preserve"> approach to developing a</w:t>
      </w:r>
      <w:r w:rsidRPr="008A40D3">
        <w:rPr>
          <w:rStyle w:val="Strong"/>
          <w:rFonts w:ascii="Arial" w:hAnsi="Arial" w:cs="Arial"/>
          <w:b w:val="0"/>
        </w:rPr>
        <w:t xml:space="preserve"> decision-support tool </w:t>
      </w:r>
      <w:r>
        <w:rPr>
          <w:rStyle w:val="Strong"/>
          <w:rFonts w:ascii="Arial" w:hAnsi="Arial" w:cs="Arial"/>
          <w:b w:val="0"/>
        </w:rPr>
        <w:t>that would be</w:t>
      </w:r>
      <w:r w:rsidRPr="008A40D3">
        <w:rPr>
          <w:rStyle w:val="Strong"/>
          <w:rFonts w:ascii="Arial" w:hAnsi="Arial" w:cs="Arial"/>
          <w:b w:val="0"/>
        </w:rPr>
        <w:t xml:space="preserve"> specific </w:t>
      </w:r>
      <w:r>
        <w:rPr>
          <w:rStyle w:val="Strong"/>
          <w:rFonts w:ascii="Arial" w:hAnsi="Arial" w:cs="Arial"/>
          <w:b w:val="0"/>
        </w:rPr>
        <w:t xml:space="preserve">to a target </w:t>
      </w:r>
      <w:r w:rsidRPr="008A40D3">
        <w:rPr>
          <w:rStyle w:val="Strong"/>
          <w:rFonts w:ascii="Arial" w:hAnsi="Arial" w:cs="Arial"/>
          <w:b w:val="0"/>
        </w:rPr>
        <w:t>watershed.</w:t>
      </w:r>
    </w:p>
    <w:p w14:paraId="627CE147" w14:textId="6BDB5049" w:rsidR="006625AC" w:rsidRPr="009E466B" w:rsidRDefault="006625AC" w:rsidP="006625AC">
      <w:pPr>
        <w:pStyle w:val="NormalWeb"/>
        <w:numPr>
          <w:ilvl w:val="0"/>
          <w:numId w:val="2"/>
        </w:numPr>
        <w:spacing w:before="0" w:beforeAutospacing="0" w:after="0" w:afterAutospacing="0"/>
        <w:rPr>
          <w:rStyle w:val="Strong"/>
          <w:rFonts w:ascii="Arial" w:hAnsi="Arial" w:cs="Arial"/>
          <w:b w:val="0"/>
        </w:rPr>
      </w:pPr>
      <w:r w:rsidRPr="008A40D3">
        <w:rPr>
          <w:rStyle w:val="Strong"/>
          <w:rFonts w:ascii="Arial" w:hAnsi="Arial" w:cs="Arial"/>
          <w:b w:val="0"/>
        </w:rPr>
        <w:t xml:space="preserve">Regarding the recommendation to broaden the discussion for applying to other settings: additional text </w:t>
      </w:r>
      <w:r>
        <w:rPr>
          <w:rStyle w:val="Strong"/>
          <w:rFonts w:ascii="Arial" w:hAnsi="Arial" w:cs="Arial"/>
          <w:b w:val="0"/>
        </w:rPr>
        <w:t>has been</w:t>
      </w:r>
      <w:r w:rsidRPr="008A40D3">
        <w:rPr>
          <w:rStyle w:val="Strong"/>
          <w:rFonts w:ascii="Arial" w:hAnsi="Arial" w:cs="Arial"/>
          <w:b w:val="0"/>
        </w:rPr>
        <w:t xml:space="preserve"> a</w:t>
      </w:r>
      <w:r w:rsidRPr="009E466B">
        <w:rPr>
          <w:rStyle w:val="Strong"/>
          <w:rFonts w:ascii="Arial" w:hAnsi="Arial" w:cs="Arial"/>
          <w:b w:val="0"/>
        </w:rPr>
        <w:t xml:space="preserve">dded to the discussion to </w:t>
      </w:r>
      <w:r>
        <w:rPr>
          <w:rStyle w:val="Strong"/>
          <w:rFonts w:ascii="Arial" w:hAnsi="Arial" w:cs="Arial"/>
          <w:b w:val="0"/>
        </w:rPr>
        <w:t>outline</w:t>
      </w:r>
      <w:r w:rsidRPr="009E466B">
        <w:rPr>
          <w:rStyle w:val="Strong"/>
          <w:rFonts w:ascii="Arial" w:hAnsi="Arial" w:cs="Arial"/>
          <w:b w:val="0"/>
        </w:rPr>
        <w:t xml:space="preserve"> </w:t>
      </w:r>
      <w:r>
        <w:rPr>
          <w:rStyle w:val="Strong"/>
          <w:rFonts w:ascii="Arial" w:hAnsi="Arial" w:cs="Arial"/>
          <w:b w:val="0"/>
        </w:rPr>
        <w:t xml:space="preserve">how </w:t>
      </w:r>
      <w:r w:rsidRPr="009E466B">
        <w:rPr>
          <w:rStyle w:val="Strong"/>
          <w:rFonts w:ascii="Arial" w:hAnsi="Arial" w:cs="Arial"/>
          <w:b w:val="0"/>
        </w:rPr>
        <w:t>this approach could be applied to other watersheds (with abundant hydroclimate data)</w:t>
      </w:r>
      <w:r>
        <w:rPr>
          <w:rStyle w:val="Strong"/>
          <w:rFonts w:ascii="Arial" w:hAnsi="Arial" w:cs="Arial"/>
          <w:b w:val="0"/>
        </w:rPr>
        <w:t>. B</w:t>
      </w:r>
      <w:r w:rsidRPr="009E466B">
        <w:rPr>
          <w:rStyle w:val="Strong"/>
          <w:rFonts w:ascii="Arial" w:hAnsi="Arial" w:cs="Arial"/>
          <w:b w:val="0"/>
        </w:rPr>
        <w:t xml:space="preserve">ut </w:t>
      </w:r>
      <w:r>
        <w:rPr>
          <w:rStyle w:val="Strong"/>
          <w:rFonts w:ascii="Arial" w:hAnsi="Arial" w:cs="Arial"/>
          <w:b w:val="0"/>
        </w:rPr>
        <w:t xml:space="preserve">we also point out </w:t>
      </w:r>
      <w:r w:rsidRPr="009E466B">
        <w:rPr>
          <w:rStyle w:val="Strong"/>
          <w:rFonts w:ascii="Arial" w:hAnsi="Arial" w:cs="Arial"/>
          <w:b w:val="0"/>
        </w:rPr>
        <w:t xml:space="preserve">that the </w:t>
      </w:r>
      <w:r>
        <w:rPr>
          <w:rStyle w:val="Strong"/>
          <w:rFonts w:ascii="Arial" w:hAnsi="Arial" w:cs="Arial"/>
          <w:b w:val="0"/>
        </w:rPr>
        <w:t xml:space="preserve">assessment of the </w:t>
      </w:r>
      <w:r w:rsidRPr="009E466B">
        <w:rPr>
          <w:rStyle w:val="Strong"/>
          <w:rFonts w:ascii="Arial" w:hAnsi="Arial" w:cs="Arial"/>
          <w:b w:val="0"/>
        </w:rPr>
        <w:t>feasibility of this generalization would be beyond the scope of the subject study and should be explored in a future investigation.</w:t>
      </w:r>
    </w:p>
    <w:p w14:paraId="0039F68A" w14:textId="1B36EBAA" w:rsidR="00CD5286" w:rsidRPr="000847CB" w:rsidRDefault="000847CB" w:rsidP="000847CB">
      <w:pPr>
        <w:pStyle w:val="NormalWeb"/>
        <w:numPr>
          <w:ilvl w:val="0"/>
          <w:numId w:val="2"/>
        </w:numPr>
        <w:spacing w:before="0" w:beforeAutospacing="0" w:after="0" w:afterAutospacing="0"/>
        <w:rPr>
          <w:rStyle w:val="Strong"/>
          <w:rFonts w:ascii="Arial" w:hAnsi="Arial" w:cs="Arial"/>
          <w:b w:val="0"/>
        </w:rPr>
      </w:pPr>
      <w:r w:rsidRPr="000847CB">
        <w:rPr>
          <w:rStyle w:val="Strong"/>
          <w:rFonts w:ascii="Arial" w:hAnsi="Arial" w:cs="Arial"/>
          <w:b w:val="0"/>
        </w:rPr>
        <w:lastRenderedPageBreak/>
        <w:t xml:space="preserve">The </w:t>
      </w:r>
      <w:r w:rsidR="004C4947">
        <w:rPr>
          <w:rStyle w:val="Strong"/>
          <w:rFonts w:ascii="Arial" w:hAnsi="Arial" w:cs="Arial"/>
          <w:b w:val="0"/>
        </w:rPr>
        <w:t xml:space="preserve">proposed </w:t>
      </w:r>
      <w:r w:rsidR="00A8756A">
        <w:rPr>
          <w:rStyle w:val="Strong"/>
          <w:rFonts w:ascii="Arial" w:hAnsi="Arial" w:cs="Arial"/>
          <w:b w:val="0"/>
        </w:rPr>
        <w:t>edits</w:t>
      </w:r>
      <w:r w:rsidR="004C4947">
        <w:rPr>
          <w:rStyle w:val="Strong"/>
          <w:rFonts w:ascii="Arial" w:hAnsi="Arial" w:cs="Arial"/>
          <w:b w:val="0"/>
        </w:rPr>
        <w:t xml:space="preserve"> will improve the writing quality and readability of the manuscript. R</w:t>
      </w:r>
      <w:r w:rsidRPr="000847CB">
        <w:rPr>
          <w:rStyle w:val="Strong"/>
          <w:rFonts w:ascii="Arial" w:hAnsi="Arial" w:cs="Arial"/>
          <w:b w:val="0"/>
        </w:rPr>
        <w:t xml:space="preserve">eferences to dissertation chapters </w:t>
      </w:r>
      <w:r w:rsidR="00DA7997">
        <w:rPr>
          <w:rStyle w:val="Strong"/>
          <w:rFonts w:ascii="Arial" w:hAnsi="Arial" w:cs="Arial"/>
          <w:b w:val="0"/>
        </w:rPr>
        <w:t>has been</w:t>
      </w:r>
      <w:r w:rsidRPr="000847CB">
        <w:rPr>
          <w:rStyle w:val="Strong"/>
          <w:rFonts w:ascii="Arial" w:hAnsi="Arial" w:cs="Arial"/>
          <w:b w:val="0"/>
        </w:rPr>
        <w:t xml:space="preserve"> removed and other structural changes </w:t>
      </w:r>
      <w:r w:rsidR="00DA7997">
        <w:rPr>
          <w:rStyle w:val="Strong"/>
          <w:rFonts w:ascii="Arial" w:hAnsi="Arial" w:cs="Arial"/>
          <w:b w:val="0"/>
        </w:rPr>
        <w:t xml:space="preserve">have been </w:t>
      </w:r>
      <w:r w:rsidRPr="000847CB">
        <w:rPr>
          <w:rStyle w:val="Strong"/>
          <w:rFonts w:ascii="Arial" w:hAnsi="Arial" w:cs="Arial"/>
          <w:b w:val="0"/>
        </w:rPr>
        <w:t xml:space="preserve">made (i.e., moving the model diagnostics figures to an Appendix) to produce a standalone manuscript. </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5FC99C7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We </w:t>
      </w:r>
      <w:r w:rsidR="00DA7997">
        <w:rPr>
          <w:rFonts w:ascii="Arial" w:hAnsi="Arial" w:cs="Arial"/>
        </w:rPr>
        <w:t>have revised</w:t>
      </w:r>
      <w:r w:rsidRPr="00067094">
        <w:rPr>
          <w:rFonts w:ascii="Arial" w:hAnsi="Arial" w:cs="Arial"/>
        </w:rPr>
        <w:t xml:space="preserve"> the abstract as follows:</w:t>
      </w:r>
    </w:p>
    <w:p w14:paraId="7AA32A6B" w14:textId="202537A9"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0"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1" w:author="Claire Kouba" w:date="2023-06-12T10:52:00Z">
        <w:r w:rsidRPr="00067094" w:rsidDel="003A2A6A">
          <w:rPr>
            <w:rFonts w:ascii="Arial" w:hAnsi="Arial" w:cs="Arial"/>
          </w:rPr>
          <w:delText>these functional flows</w:delText>
        </w:r>
      </w:del>
      <w:ins w:id="2"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3"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4"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w:t>
      </w:r>
      <w:del w:id="5" w:author="Claire Kouba" w:date="2023-09-30T11:33:00Z">
        <w:r w:rsidRPr="00067094" w:rsidDel="00063DC1">
          <w:rPr>
            <w:rFonts w:ascii="Arial" w:hAnsi="Arial" w:cs="Arial"/>
          </w:rPr>
          <w:delText xml:space="preserve">Both </w:delText>
        </w:r>
      </w:del>
      <w:ins w:id="6" w:author="Claire Kouba" w:date="2023-09-30T11:33:00Z">
        <w:r w:rsidR="00063DC1">
          <w:rPr>
            <w:rFonts w:ascii="Arial" w:hAnsi="Arial" w:cs="Arial"/>
          </w:rPr>
          <w:t>The two</w:t>
        </w:r>
        <w:r w:rsidR="00063DC1" w:rsidRPr="00067094">
          <w:rPr>
            <w:rFonts w:ascii="Arial" w:hAnsi="Arial" w:cs="Arial"/>
          </w:rPr>
          <w:t xml:space="preserve"> </w:t>
        </w:r>
      </w:ins>
      <w:r w:rsidRPr="00067094">
        <w:rPr>
          <w:rFonts w:ascii="Arial" w:hAnsi="Arial" w:cs="Arial"/>
        </w:rPr>
        <w:t xml:space="preserve">metrics are intended to quantify the </w:t>
      </w:r>
      <w:ins w:id="7" w:author="Claire Kouba" w:date="2023-09-30T11:33:00Z">
        <w:r w:rsidR="00063DC1">
          <w:rPr>
            <w:rFonts w:ascii="Arial" w:hAnsi="Arial" w:cs="Arial"/>
          </w:rPr>
          <w:t xml:space="preserve">relative </w:t>
        </w:r>
      </w:ins>
      <w:r w:rsidRPr="00067094">
        <w:rPr>
          <w:rFonts w:ascii="Arial" w:hAnsi="Arial" w:cs="Arial"/>
        </w:rPr>
        <w:t xml:space="preserve">transition </w:t>
      </w:r>
      <w:ins w:id="8" w:author="Claire Kouba" w:date="2023-09-30T11:33:00Z">
        <w:r w:rsidR="00063DC1">
          <w:rPr>
            <w:rFonts w:ascii="Arial" w:hAnsi="Arial" w:cs="Arial"/>
          </w:rPr>
          <w:t xml:space="preserve">timing </w:t>
        </w:r>
      </w:ins>
      <w:r w:rsidRPr="00067094">
        <w:rPr>
          <w:rFonts w:ascii="Arial" w:hAnsi="Arial" w:cs="Arial"/>
        </w:rPr>
        <w:t>from the dry to the wet season</w:t>
      </w:r>
      <w:del w:id="9" w:author="Claire Kouba" w:date="2023-09-30T11:33:00Z">
        <w:r w:rsidRPr="00067094" w:rsidDel="00063DC1">
          <w:rPr>
            <w:rFonts w:ascii="Arial" w:hAnsi="Arial" w:cs="Arial"/>
          </w:rPr>
          <w:delText xml:space="preserve">, </w:delText>
        </w:r>
      </w:del>
      <w:ins w:id="10" w:author="Claire Kouba" w:date="2023-09-30T11:33:00Z">
        <w:r w:rsidR="00063DC1">
          <w:rPr>
            <w:rFonts w:ascii="Arial" w:hAnsi="Arial" w:cs="Arial"/>
          </w:rPr>
          <w:t xml:space="preserve"> and</w:t>
        </w:r>
        <w:r w:rsidR="00063DC1" w:rsidRPr="00067094">
          <w:rPr>
            <w:rFonts w:ascii="Arial" w:hAnsi="Arial" w:cs="Arial"/>
          </w:rPr>
          <w:t xml:space="preserve"> </w:t>
        </w:r>
      </w:ins>
      <w:r w:rsidRPr="00067094">
        <w:rPr>
          <w:rFonts w:ascii="Arial" w:hAnsi="Arial" w:cs="Arial"/>
        </w:rPr>
        <w:t>to characterize the severity of a dry year</w:t>
      </w:r>
      <w:ins w:id="11" w:author="Claire Kouba" w:date="2023-09-30T11:33:00Z">
        <w:r w:rsidR="00063DC1">
          <w:rPr>
            <w:rFonts w:ascii="Arial" w:hAnsi="Arial" w:cs="Arial"/>
          </w:rPr>
          <w:t>. The ability to predict these metrics in advance</w:t>
        </w:r>
      </w:ins>
      <w:ins w:id="12" w:author="Claire Kouba" w:date="2023-09-30T11:34:00Z">
        <w:r w:rsidR="00063DC1">
          <w:rPr>
            <w:rFonts w:ascii="Arial" w:hAnsi="Arial" w:cs="Arial"/>
          </w:rPr>
          <w:t xml:space="preserve"> could</w:t>
        </w:r>
      </w:ins>
      <w:del w:id="13" w:author="Claire Kouba" w:date="2023-09-30T11:34:00Z">
        <w:r w:rsidRPr="00067094" w:rsidDel="00063DC1">
          <w:rPr>
            <w:rFonts w:ascii="Arial" w:hAnsi="Arial" w:cs="Arial"/>
          </w:rPr>
          <w:delText xml:space="preserve"> and</w:delText>
        </w:r>
      </w:del>
      <w:r w:rsidRPr="00067094">
        <w:rPr>
          <w:rFonts w:ascii="Arial" w:hAnsi="Arial" w:cs="Arial"/>
        </w:rPr>
        <w:t xml:space="preserve"> support seasonal adaptive management. The first metric is the minimum 30-day dry season baseflow volume, </w:t>
      </w:r>
      <w:del w:id="14"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15"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16"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w:t>
      </w:r>
      <w:del w:id="17" w:author="Claire Kouba" w:date="2023-09-30T11:34:00Z">
        <w:r w:rsidRPr="00067094" w:rsidDel="00560545">
          <w:rPr>
            <w:rFonts w:ascii="Arial" w:hAnsi="Arial" w:cs="Arial"/>
          </w:rPr>
          <w:delText>values</w:delText>
        </w:r>
      </w:del>
      <w:ins w:id="18" w:author="Claire Kouba" w:date="2023-09-30T11:34:00Z">
        <w:r w:rsidR="00560545">
          <w:rPr>
            <w:rFonts w:ascii="Arial" w:hAnsi="Arial" w:cs="Arial"/>
          </w:rPr>
          <w:t>metrics</w:t>
        </w:r>
      </w:ins>
      <w:r w:rsidRPr="00067094">
        <w:rPr>
          <w:rFonts w:ascii="Arial" w:hAnsi="Arial" w:cs="Arial"/>
        </w:rPr>
        <w:t xml:space="preserve">, we assess maximum snowpack, cumulative precipitation, the timing of the snowpack and precipitation, spring groundwater levels, spring river flows, reference ET, and a subset of these metrics from the previous water year. </w:t>
      </w:r>
      <w:del w:id="19" w:author="Claire Kouba" w:date="2023-09-30T11:35:00Z">
        <w:r w:rsidRPr="00067094" w:rsidDel="00B45104">
          <w:rPr>
            <w:rFonts w:ascii="Arial" w:hAnsi="Arial" w:cs="Arial"/>
          </w:rPr>
          <w:delText>We find that, t</w:delText>
        </w:r>
      </w:del>
      <w:ins w:id="20" w:author="Claire Kouba" w:date="2023-09-30T11:35:00Z">
        <w:r w:rsidR="00B45104">
          <w:rPr>
            <w:rFonts w:ascii="Arial" w:hAnsi="Arial" w:cs="Arial"/>
          </w:rPr>
          <w:t>T</w:t>
        </w:r>
      </w:ins>
      <w:r w:rsidRPr="00067094">
        <w:rPr>
          <w:rFonts w:ascii="Arial" w:hAnsi="Arial" w:cs="Arial"/>
        </w:rPr>
        <w:t xml:space="preserve">hough many of these predictors are correlated with the two metrics of interest, </w:t>
      </w:r>
      <w:del w:id="21" w:author="Claire Kouba" w:date="2023-09-30T11:35:00Z">
        <w:r w:rsidRPr="00067094" w:rsidDel="00B45104">
          <w:rPr>
            <w:rFonts w:ascii="Arial" w:hAnsi="Arial" w:cs="Arial"/>
          </w:rPr>
          <w:delText>of the predictors considered here,</w:delText>
        </w:r>
      </w:del>
      <w:ins w:id="22" w:author="Claire Kouba" w:date="2023-09-30T11:35:00Z">
        <w:r w:rsidR="00B45104">
          <w:rPr>
            <w:rFonts w:ascii="Arial" w:hAnsi="Arial" w:cs="Arial"/>
          </w:rPr>
          <w:t>we find that</w:t>
        </w:r>
      </w:ins>
      <w:r w:rsidRPr="00067094">
        <w:rPr>
          <w:rFonts w:ascii="Arial" w:hAnsi="Arial" w:cs="Arial"/>
        </w:rPr>
        <w:t xml:space="preserve"> the best prediction for both metrics is a linear combination of the maximum snowpack water content and total October-April precipitation. </w:t>
      </w:r>
      <w:r w:rsidRPr="00EF0C31">
        <w:rPr>
          <w:rFonts w:ascii="Arial" w:hAnsi="Arial" w:cs="Arial"/>
        </w:rPr>
        <w:t xml:space="preserve">These two linear models could reproduce historic </w:t>
      </w:r>
      <w:del w:id="23" w:author="Claire Kouba" w:date="2023-09-30T11:34:00Z">
        <w:r w:rsidRPr="00EF0C31" w:rsidDel="00560545">
          <w:rPr>
            <w:rFonts w:ascii="Arial" w:hAnsi="Arial" w:cs="Arial"/>
          </w:rPr>
          <w:delText xml:space="preserve">values </w:delText>
        </w:r>
      </w:del>
      <w:ins w:id="24" w:author="Claire Kouba" w:date="2023-09-30T11:34:00Z">
        <w:r w:rsidR="00560545">
          <w:rPr>
            <w:rFonts w:ascii="Arial" w:hAnsi="Arial" w:cs="Arial"/>
          </w:rPr>
          <w:t>metrics</w:t>
        </w:r>
        <w:r w:rsidR="00560545" w:rsidRPr="00EF0C31">
          <w:rPr>
            <w:rFonts w:ascii="Arial" w:hAnsi="Arial" w:cs="Arial"/>
          </w:rPr>
          <w:t xml:space="preserve"> </w:t>
        </w:r>
      </w:ins>
      <w:r w:rsidRPr="00EF0C31">
        <w:rPr>
          <w:rFonts w:ascii="Arial" w:hAnsi="Arial" w:cs="Arial"/>
        </w:rPr>
        <w:t xml:space="preserve">of </w:t>
      </w:r>
      <w:proofErr w:type="spellStart"/>
      <w:r w:rsidRPr="00EF0C31">
        <w:rPr>
          <w:rFonts w:ascii="Arial" w:hAnsi="Arial" w:cs="Arial"/>
        </w:rPr>
        <w:t>Vmin</w:t>
      </w:r>
      <w:proofErr w:type="spellEnd"/>
      <w:r w:rsidRPr="00EF0C31">
        <w:rPr>
          <w:rFonts w:ascii="Arial" w:hAnsi="Arial" w:cs="Arial"/>
        </w:rPr>
        <w:t xml:space="preserve">, 30 days and </w:t>
      </w:r>
      <w:proofErr w:type="spellStart"/>
      <w:r w:rsidRPr="00EF0C31">
        <w:rPr>
          <w:rFonts w:ascii="Arial" w:hAnsi="Arial" w:cs="Arial"/>
        </w:rPr>
        <w:t>Pspill</w:t>
      </w:r>
      <w:proofErr w:type="spellEnd"/>
      <w:r w:rsidRPr="00EF0C31">
        <w:rPr>
          <w:rFonts w:ascii="Arial" w:hAnsi="Arial" w:cs="Arial"/>
        </w:rPr>
        <w:t xml:space="preserve"> with an average model error (RMSE) of 1.4 Mm3 / 30 days (19.4 </w:t>
      </w:r>
      <w:proofErr w:type="spellStart"/>
      <w:r w:rsidRPr="00EF0C31">
        <w:rPr>
          <w:rFonts w:ascii="Arial" w:hAnsi="Arial" w:cs="Arial"/>
        </w:rPr>
        <w:t>cfs</w:t>
      </w:r>
      <w:proofErr w:type="spellEnd"/>
      <w:r w:rsidRPr="00EF0C31">
        <w:rPr>
          <w:rFonts w:ascii="Arial" w:hAnsi="Arial" w:cs="Arial"/>
        </w:rPr>
        <w:t>) and 2</w:t>
      </w:r>
      <w:r w:rsidR="00EF0C31" w:rsidRPr="00EF0C31">
        <w:rPr>
          <w:rFonts w:ascii="Arial" w:hAnsi="Arial" w:cs="Arial"/>
        </w:rPr>
        <w:t>5.4</w:t>
      </w:r>
      <w:r w:rsidRPr="00EF0C31">
        <w:rPr>
          <w:rFonts w:ascii="Arial" w:hAnsi="Arial" w:cs="Arial"/>
        </w:rPr>
        <w:t xml:space="preserve"> mm (</w:t>
      </w:r>
      <w:r w:rsidR="00EF0C31" w:rsidRPr="00EF0C31">
        <w:rPr>
          <w:rFonts w:ascii="Arial" w:hAnsi="Arial" w:cs="Arial"/>
        </w:rPr>
        <w:t>1</w:t>
      </w:r>
      <w:r w:rsidRPr="00EF0C31">
        <w:rPr>
          <w:rFonts w:ascii="Arial" w:hAnsi="Arial" w:cs="Arial"/>
        </w:rPr>
        <w:t xml:space="preserve"> inch), </w:t>
      </w:r>
      <w:ins w:id="25" w:author="Claire Kouba" w:date="2023-09-30T11:36:00Z">
        <w:r w:rsidR="0014719E">
          <w:rPr>
            <w:rFonts w:ascii="Arial" w:hAnsi="Arial" w:cs="Arial"/>
          </w:rPr>
          <w:t xml:space="preserve">corresponding to 49% and 37$ of mean observed values, </w:t>
        </w:r>
      </w:ins>
      <w:bookmarkStart w:id="26" w:name="_GoBack"/>
      <w:bookmarkEnd w:id="26"/>
      <w:r w:rsidRPr="00EF0C31">
        <w:rPr>
          <w:rFonts w:ascii="Arial" w:hAnsi="Arial" w:cs="Arial"/>
        </w:rPr>
        <w:t>respectively. Alth</w:t>
      </w:r>
      <w:r w:rsidRPr="00067094">
        <w:rPr>
          <w:rFonts w:ascii="Arial" w:hAnsi="Arial" w:cs="Arial"/>
        </w:rPr>
        <w:t>ough these predictive indices could be used by governance entities to support local water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6E384466"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00DA7997">
        <w:rPr>
          <w:rFonts w:ascii="Arial" w:hAnsi="Arial" w:cs="Arial"/>
        </w:rPr>
        <w:t xml:space="preserve">have been </w:t>
      </w:r>
      <w:r w:rsidR="0002114B" w:rsidRPr="00067094">
        <w:rPr>
          <w:rFonts w:ascii="Arial" w:hAnsi="Arial" w:cs="Arial"/>
        </w:rPr>
        <w:t xml:space="preserve">edited or </w:t>
      </w:r>
      <w:r w:rsidRPr="00067094">
        <w:rPr>
          <w:rFonts w:ascii="Arial" w:hAnsi="Arial" w:cs="Arial"/>
        </w:rPr>
        <w:t>combined with other text as suggested.</w:t>
      </w:r>
    </w:p>
    <w:p w14:paraId="64F365F1" w14:textId="1252DA6A"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 xml:space="preserve">Terminology </w:t>
      </w:r>
      <w:r w:rsidR="00DA7997">
        <w:rPr>
          <w:rFonts w:ascii="Arial" w:hAnsi="Arial" w:cs="Arial"/>
        </w:rPr>
        <w:t>has been</w:t>
      </w:r>
      <w:r w:rsidRPr="00067094">
        <w:rPr>
          <w:rFonts w:ascii="Arial" w:hAnsi="Arial" w:cs="Arial"/>
        </w:rPr>
        <w:t xml:space="preserv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1FD04373" w:rsidR="00412032" w:rsidRPr="00DA7997" w:rsidRDefault="00DA7997" w:rsidP="00412032">
      <w:pPr>
        <w:pStyle w:val="NormalWeb"/>
        <w:numPr>
          <w:ilvl w:val="0"/>
          <w:numId w:val="4"/>
        </w:numPr>
        <w:spacing w:before="0" w:beforeAutospacing="0" w:after="0" w:afterAutospacing="0"/>
        <w:rPr>
          <w:rFonts w:ascii="Arial" w:hAnsi="Arial" w:cs="Arial"/>
        </w:rPr>
      </w:pPr>
      <w:r w:rsidRPr="00DA7997">
        <w:rPr>
          <w:rFonts w:ascii="Arial" w:hAnsi="Arial" w:cs="Arial"/>
        </w:rPr>
        <w:t>The tense of the Results section has been revised to be consistently past-tense.</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0008D429"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rPr>
        <w:t>has been</w:t>
      </w:r>
      <w:r w:rsidRPr="00067094">
        <w:rPr>
          <w:rFonts w:ascii="Arial" w:hAnsi="Arial" w:cs="Arial"/>
        </w:rPr>
        <w:t xml:space="preserv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54FBBBB9"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w:t>
      </w:r>
      <w:r w:rsidR="00DA7997">
        <w:rPr>
          <w:rFonts w:ascii="Arial" w:hAnsi="Arial" w:cs="Arial"/>
        </w:rPr>
        <w:t xml:space="preserve"> have been</w:t>
      </w:r>
      <w:r w:rsidRPr="00067094">
        <w:rPr>
          <w:rFonts w:ascii="Arial" w:hAnsi="Arial" w:cs="Arial"/>
        </w:rPr>
        <w:t xml:space="preserve"> revised as described in responses to inline comments below.</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Pr="00025BFE"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w:t>
      </w:r>
      <w:r w:rsidR="00A67CBF" w:rsidRPr="00025BFE">
        <w:t>is threshold.</w:t>
      </w:r>
    </w:p>
    <w:p w14:paraId="5C721BC1" w14:textId="5F31F444" w:rsidR="00067094" w:rsidRPr="00067094" w:rsidRDefault="00DA7997" w:rsidP="00C31B4E">
      <w:pPr>
        <w:pStyle w:val="NormalWeb"/>
        <w:numPr>
          <w:ilvl w:val="0"/>
          <w:numId w:val="4"/>
        </w:numPr>
        <w:spacing w:before="0" w:beforeAutospacing="0" w:after="0" w:afterAutospacing="0"/>
      </w:pPr>
      <w:r>
        <w:rPr>
          <w:rFonts w:ascii="Arial" w:hAnsi="Arial" w:cs="Arial"/>
        </w:rPr>
        <w:t>We have conducted a</w:t>
      </w:r>
      <w:r w:rsidR="004B60AF" w:rsidRPr="00C7551B">
        <w:rPr>
          <w:rFonts w:ascii="Arial" w:hAnsi="Arial" w:cs="Arial"/>
        </w:rPr>
        <w:t xml:space="preserve"> more detailed analysis, based on rainfall-runoff responses in dry and wet seasons, to support the selection of the Q spill threshold. This</w:t>
      </w:r>
      <w:r>
        <w:rPr>
          <w:rFonts w:ascii="Arial" w:hAnsi="Arial" w:cs="Arial"/>
        </w:rPr>
        <w:t xml:space="preserve"> has been </w:t>
      </w:r>
      <w:r w:rsidR="008E222C" w:rsidRPr="00C7551B">
        <w:rPr>
          <w:rFonts w:ascii="Arial" w:hAnsi="Arial" w:cs="Arial"/>
        </w:rPr>
        <w:t>concisely</w:t>
      </w:r>
      <w:r w:rsidR="004B60AF" w:rsidRPr="00C7551B">
        <w:rPr>
          <w:rFonts w:ascii="Arial" w:hAnsi="Arial" w:cs="Arial"/>
        </w:rPr>
        <w:t xml:space="preserve"> described in the </w:t>
      </w:r>
      <w:r w:rsidR="00025BFE" w:rsidRPr="00C7551B">
        <w:rPr>
          <w:rFonts w:ascii="Arial" w:hAnsi="Arial" w:cs="Arial"/>
        </w:rPr>
        <w:t>Results section</w:t>
      </w:r>
      <w:r>
        <w:rPr>
          <w:rFonts w:ascii="Arial" w:hAnsi="Arial" w:cs="Arial"/>
        </w:rPr>
        <w:t xml:space="preserve"> and included in more detail in an Appendix</w:t>
      </w:r>
      <w:r w:rsidR="00067094" w:rsidRPr="00C7551B">
        <w:rPr>
          <w:rFonts w:ascii="Arial" w:hAnsi="Arial" w:cs="Arial"/>
        </w:rPr>
        <w:t>.</w:t>
      </w: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391D3AE4" w:rsidR="00067094" w:rsidRPr="000847CB" w:rsidRDefault="004B4C47" w:rsidP="00067094">
      <w:pPr>
        <w:pStyle w:val="NormalWeb"/>
        <w:numPr>
          <w:ilvl w:val="0"/>
          <w:numId w:val="4"/>
        </w:numPr>
        <w:spacing w:before="0" w:beforeAutospacing="0" w:after="0" w:afterAutospacing="0"/>
      </w:pPr>
      <w:r w:rsidRPr="000847CB">
        <w:rPr>
          <w:rFonts w:ascii="Arial" w:hAnsi="Arial" w:cs="Arial"/>
        </w:rPr>
        <w:t>A scale and a north arrow have been added to Figures 3 and 8.</w:t>
      </w:r>
    </w:p>
    <w:p w14:paraId="3054BCF1" w14:textId="680C7AA2" w:rsidR="00AA09C1" w:rsidRPr="000847CB" w:rsidRDefault="002622D1" w:rsidP="00067094">
      <w:pPr>
        <w:pStyle w:val="NormalWeb"/>
        <w:numPr>
          <w:ilvl w:val="0"/>
          <w:numId w:val="4"/>
        </w:numPr>
        <w:spacing w:before="0" w:beforeAutospacing="0" w:after="0" w:afterAutospacing="0"/>
        <w:rPr>
          <w:rFonts w:ascii="Arial" w:hAnsi="Arial" w:cs="Arial"/>
        </w:rPr>
      </w:pPr>
      <w:r w:rsidRPr="000847CB">
        <w:rPr>
          <w:rFonts w:ascii="Arial" w:hAnsi="Arial" w:cs="Arial"/>
        </w:rPr>
        <w:t>Figure</w:t>
      </w:r>
      <w:r w:rsidR="004B4C47" w:rsidRPr="000847CB">
        <w:rPr>
          <w:rFonts w:ascii="Arial" w:hAnsi="Arial" w:cs="Arial"/>
        </w:rPr>
        <w:t xml:space="preserve"> 8 (wells) and Figure</w:t>
      </w:r>
      <w:r w:rsidRPr="000847CB">
        <w:rPr>
          <w:rFonts w:ascii="Arial" w:hAnsi="Arial" w:cs="Arial"/>
        </w:rPr>
        <w:t xml:space="preserve">s 9-14 (model </w:t>
      </w:r>
      <w:r w:rsidR="004B4C47" w:rsidRPr="000847CB">
        <w:rPr>
          <w:rFonts w:ascii="Arial" w:hAnsi="Arial" w:cs="Arial"/>
        </w:rPr>
        <w:t>evaluation figures)</w:t>
      </w:r>
      <w:r w:rsidRPr="000847CB">
        <w:rPr>
          <w:rFonts w:ascii="Arial" w:hAnsi="Arial" w:cs="Arial"/>
        </w:rPr>
        <w:t xml:space="preserve"> have been moved to an Appendix.</w:t>
      </w:r>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63EE9C5C" w:rsidR="00C31B4E" w:rsidRPr="00067094" w:rsidRDefault="00C31B4E" w:rsidP="00C31B4E">
      <w:pPr>
        <w:pStyle w:val="NormalWeb"/>
        <w:numPr>
          <w:ilvl w:val="0"/>
          <w:numId w:val="1"/>
        </w:numPr>
        <w:spacing w:before="0" w:beforeAutospacing="0" w:after="0" w:afterAutospacing="0"/>
      </w:pPr>
      <w:r w:rsidRPr="00067094">
        <w:rPr>
          <w:rFonts w:ascii="Arial" w:hAnsi="Arial" w:cs="Arial"/>
        </w:rPr>
        <w:t xml:space="preserve">The phrase “for resource managers” </w:t>
      </w:r>
      <w:r w:rsidR="00DA7997">
        <w:rPr>
          <w:rFonts w:ascii="Arial" w:hAnsi="Arial" w:cs="Arial"/>
        </w:rPr>
        <w:t>has been</w:t>
      </w:r>
      <w:r w:rsidRPr="00067094">
        <w:rPr>
          <w:rFonts w:ascii="Arial" w:hAnsi="Arial" w:cs="Arial"/>
        </w:rPr>
        <w:t xml:space="preserv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4A35B2C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Text </w:t>
      </w:r>
      <w:r w:rsidR="00DA7997">
        <w:rPr>
          <w:rFonts w:ascii="Arial" w:hAnsi="Arial" w:cs="Arial"/>
          <w:sz w:val="24"/>
          <w:szCs w:val="24"/>
        </w:rPr>
        <w:t>has been</w:t>
      </w:r>
      <w:r w:rsidRPr="00067094">
        <w:rPr>
          <w:rFonts w:ascii="Arial" w:hAnsi="Arial" w:cs="Arial"/>
          <w:sz w:val="24"/>
          <w:szCs w:val="24"/>
        </w:rPr>
        <w:t xml:space="preserv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7AF79219"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667D415C"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 xml:space="preserve">The suggested text </w:t>
      </w:r>
      <w:r w:rsidR="00DA7997">
        <w:rPr>
          <w:rFonts w:ascii="Arial" w:hAnsi="Arial" w:cs="Arial"/>
          <w:sz w:val="24"/>
          <w:szCs w:val="24"/>
        </w:rPr>
        <w:t>has been</w:t>
      </w:r>
      <w:r w:rsidRPr="00067094">
        <w:rPr>
          <w:rFonts w:ascii="Arial" w:hAnsi="Arial" w:cs="Arial"/>
          <w:sz w:val="24"/>
          <w:szCs w:val="24"/>
        </w:rPr>
        <w:t xml:space="preserv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B6D17EE"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2B0F1D5A"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“by water agencies to inform adaptive management decisions” </w:t>
      </w:r>
      <w:r w:rsidR="00DA7997">
        <w:rPr>
          <w:rFonts w:ascii="Arial" w:hAnsi="Arial" w:cs="Arial"/>
          <w:sz w:val="24"/>
          <w:szCs w:val="24"/>
        </w:rPr>
        <w:t>has been</w:t>
      </w:r>
      <w:r w:rsidRPr="00067094">
        <w:rPr>
          <w:rFonts w:ascii="Arial" w:hAnsi="Arial" w:cs="Arial"/>
          <w:sz w:val="24"/>
          <w:szCs w:val="24"/>
        </w:rPr>
        <w:t xml:space="preserv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763EF922"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398EB4BC"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66540354"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557E9BB8"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3A7DAEAA"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F4F1239"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 xml:space="preserve">The text “such as agricultural cropping choices or regulatory water use restrictions” </w:t>
      </w:r>
      <w:r w:rsidR="00DA7997">
        <w:rPr>
          <w:rFonts w:ascii="Arial" w:hAnsi="Arial" w:cs="Arial"/>
          <w:sz w:val="24"/>
          <w:szCs w:val="24"/>
        </w:rPr>
        <w:t>has been</w:t>
      </w:r>
      <w:r w:rsidRPr="00067094">
        <w:rPr>
          <w:rFonts w:ascii="Arial" w:hAnsi="Arial" w:cs="Arial"/>
          <w:sz w:val="24"/>
          <w:szCs w:val="24"/>
        </w:rPr>
        <w:t xml:space="preserv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FC2B4B2"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1D78A142" w:rsidR="00525BED" w:rsidRPr="008A40D3" w:rsidRDefault="00E60DB4" w:rsidP="00525BED">
      <w:pPr>
        <w:pStyle w:val="ListParagraph"/>
        <w:numPr>
          <w:ilvl w:val="0"/>
          <w:numId w:val="1"/>
        </w:numPr>
        <w:spacing w:after="0"/>
        <w:rPr>
          <w:rFonts w:ascii="Times New Roman" w:hAnsi="Times New Roman" w:cs="Times New Roman"/>
          <w:sz w:val="24"/>
          <w:szCs w:val="24"/>
        </w:rPr>
      </w:pPr>
      <w:r w:rsidRPr="008A40D3">
        <w:rPr>
          <w:rFonts w:ascii="Arial" w:hAnsi="Arial" w:cs="Arial"/>
          <w:sz w:val="24"/>
          <w:szCs w:val="24"/>
        </w:rPr>
        <w:t xml:space="preserve">The </w:t>
      </w:r>
      <w:r w:rsidR="008A40D3" w:rsidRPr="008A40D3">
        <w:rPr>
          <w:rFonts w:ascii="Arial" w:hAnsi="Arial" w:cs="Arial"/>
          <w:sz w:val="24"/>
          <w:szCs w:val="24"/>
        </w:rPr>
        <w:t xml:space="preserve">linkage to spawning habitat and the citation </w:t>
      </w:r>
      <w:r w:rsidRPr="008A40D3">
        <w:rPr>
          <w:rFonts w:ascii="Arial" w:hAnsi="Arial" w:cs="Arial"/>
          <w:sz w:val="24"/>
          <w:szCs w:val="24"/>
        </w:rPr>
        <w:t>has been clarified.</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3D2C7630"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4F81008B"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1FAC6854"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0880F395" w:rsidR="008E715D" w:rsidRPr="00DA7997" w:rsidRDefault="008A5B73" w:rsidP="008E715D">
      <w:pPr>
        <w:pStyle w:val="ListParagraph"/>
        <w:numPr>
          <w:ilvl w:val="0"/>
          <w:numId w:val="1"/>
        </w:numPr>
        <w:spacing w:after="0"/>
        <w:rPr>
          <w:rFonts w:ascii="Arial" w:hAnsi="Arial" w:cs="Arial"/>
          <w:sz w:val="24"/>
          <w:szCs w:val="24"/>
        </w:rPr>
      </w:pPr>
      <w:r w:rsidRPr="00DA7997">
        <w:rPr>
          <w:rFonts w:ascii="Arial" w:hAnsi="Arial" w:cs="Arial"/>
          <w:sz w:val="24"/>
          <w:szCs w:val="24"/>
        </w:rPr>
        <w:t xml:space="preserve">Two citations and additional clarifying text </w:t>
      </w:r>
      <w:r w:rsidR="00DA7997" w:rsidRPr="00DA7997">
        <w:rPr>
          <w:rFonts w:ascii="Arial" w:hAnsi="Arial" w:cs="Arial"/>
          <w:sz w:val="24"/>
          <w:szCs w:val="24"/>
        </w:rPr>
        <w:t>ha</w:t>
      </w:r>
      <w:r w:rsidR="00DA7997">
        <w:rPr>
          <w:rFonts w:ascii="Arial" w:hAnsi="Arial" w:cs="Arial"/>
          <w:sz w:val="24"/>
          <w:szCs w:val="24"/>
        </w:rPr>
        <w:t>ve</w:t>
      </w:r>
      <w:r w:rsidR="00DA7997" w:rsidRPr="00DA7997">
        <w:rPr>
          <w:rFonts w:ascii="Arial" w:hAnsi="Arial" w:cs="Arial"/>
          <w:sz w:val="24"/>
          <w:szCs w:val="24"/>
        </w:rPr>
        <w:t xml:space="preserve"> been</w:t>
      </w:r>
      <w:r w:rsidRPr="00DA7997">
        <w:rPr>
          <w:rFonts w:ascii="Arial" w:hAnsi="Arial" w:cs="Arial"/>
          <w:sz w:val="24"/>
          <w:szCs w:val="24"/>
        </w:rPr>
        <w:t xml:space="preserv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479BBCD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phrase “hydraulic response” </w:t>
      </w:r>
      <w:r w:rsidR="00DA7997">
        <w:rPr>
          <w:rFonts w:ascii="Arial" w:hAnsi="Arial" w:cs="Arial"/>
          <w:sz w:val="24"/>
          <w:szCs w:val="24"/>
        </w:rPr>
        <w:t>has been</w:t>
      </w:r>
      <w:r w:rsidRPr="004B4C47">
        <w:rPr>
          <w:rFonts w:ascii="Arial" w:hAnsi="Arial" w:cs="Arial"/>
          <w:sz w:val="24"/>
          <w:szCs w:val="24"/>
        </w:rPr>
        <w:t xml:space="preserve"> replaced with “flow surge”.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3FB558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 In this specific instance the word “ecosystem” </w:t>
      </w:r>
      <w:r w:rsidR="00DA7997">
        <w:rPr>
          <w:rFonts w:ascii="Arial" w:hAnsi="Arial" w:cs="Arial"/>
          <w:sz w:val="24"/>
          <w:szCs w:val="24"/>
        </w:rPr>
        <w:t>has been</w:t>
      </w:r>
      <w:r w:rsidRPr="00067094">
        <w:rPr>
          <w:rFonts w:ascii="Arial" w:hAnsi="Arial" w:cs="Arial"/>
          <w:sz w:val="24"/>
          <w:szCs w:val="24"/>
        </w:rPr>
        <w:t xml:space="preserve"> removed.</w:t>
      </w:r>
    </w:p>
    <w:p w14:paraId="2E97E15E" w14:textId="33686C43"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w:t>
      </w:r>
      <w:r w:rsidR="00CB320C">
        <w:rPr>
          <w:rFonts w:ascii="Times New Roman" w:hAnsi="Times New Roman" w:cs="Times New Roman"/>
          <w:sz w:val="24"/>
          <w:szCs w:val="24"/>
        </w:rPr>
        <w:t>3</w:t>
      </w:r>
      <w:r w:rsidRPr="00067094">
        <w:rPr>
          <w:rFonts w:ascii="Times New Roman" w:hAnsi="Times New Roman" w:cs="Times New Roman"/>
          <w:sz w:val="24"/>
          <w:szCs w:val="24"/>
        </w:rPr>
        <w:t>0</w:t>
      </w:r>
    </w:p>
    <w:p w14:paraId="13AD9311" w14:textId="5AA6BE49" w:rsidR="008E715D" w:rsidRPr="00CB320C" w:rsidRDefault="00CB320C" w:rsidP="008E715D">
      <w:pPr>
        <w:pStyle w:val="ListParagraph"/>
        <w:numPr>
          <w:ilvl w:val="0"/>
          <w:numId w:val="1"/>
        </w:numPr>
        <w:spacing w:after="0"/>
        <w:rPr>
          <w:rFonts w:ascii="Times New Roman" w:hAnsi="Times New Roman" w:cs="Times New Roman"/>
          <w:sz w:val="24"/>
          <w:szCs w:val="24"/>
        </w:rPr>
      </w:pPr>
      <w:r w:rsidRPr="00CB320C">
        <w:rPr>
          <w:rFonts w:ascii="Arial" w:hAnsi="Arial" w:cs="Arial"/>
          <w:sz w:val="24"/>
          <w:szCs w:val="24"/>
        </w:rPr>
        <w:t xml:space="preserve">Citations </w:t>
      </w:r>
      <w:r w:rsidR="00DA7997">
        <w:rPr>
          <w:rFonts w:ascii="Arial" w:hAnsi="Arial" w:cs="Arial"/>
          <w:sz w:val="24"/>
          <w:szCs w:val="24"/>
        </w:rPr>
        <w:t>have been</w:t>
      </w:r>
      <w:r w:rsidRPr="00CB320C">
        <w:rPr>
          <w:rFonts w:ascii="Arial" w:hAnsi="Arial" w:cs="Arial"/>
          <w:sz w:val="24"/>
          <w:szCs w:val="24"/>
        </w:rPr>
        <w:t xml:space="preserve"> added as suggested.</w:t>
      </w:r>
    </w:p>
    <w:p w14:paraId="68440167" w14:textId="00CDEB35"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r w:rsidR="004B4C47">
        <w:rPr>
          <w:rFonts w:ascii="Times New Roman" w:hAnsi="Times New Roman" w:cs="Times New Roman"/>
          <w:sz w:val="24"/>
          <w:szCs w:val="24"/>
        </w:rPr>
        <w:t xml:space="preserve">. </w:t>
      </w:r>
      <w:r w:rsidR="004B4C47" w:rsidRPr="004B4C47">
        <w:rPr>
          <w:rFonts w:ascii="Times New Roman" w:hAnsi="Times New Roman" w:cs="Times New Roman"/>
          <w:sz w:val="24"/>
          <w:szCs w:val="24"/>
        </w:rPr>
        <w:t>There is also a start of wet season metric and a wet season baseflow metric. Could you clarify how your additional proposed metric differs from what already exists?</w:t>
      </w:r>
    </w:p>
    <w:p w14:paraId="13F6BF10" w14:textId="0A1A0A16" w:rsidR="008E715D" w:rsidRPr="00067094" w:rsidRDefault="003539F0" w:rsidP="008E715D">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Specification of a slow increase in flow, rather than an abrupt “pulse”, </w:t>
      </w:r>
      <w:r w:rsidR="00DA7997">
        <w:rPr>
          <w:rFonts w:ascii="Arial" w:hAnsi="Arial" w:cs="Arial"/>
          <w:sz w:val="24"/>
          <w:szCs w:val="24"/>
        </w:rPr>
        <w:t>has been</w:t>
      </w:r>
      <w:r w:rsidRPr="003539F0">
        <w:rPr>
          <w:rFonts w:ascii="Arial" w:hAnsi="Arial" w:cs="Arial"/>
          <w:sz w:val="24"/>
          <w:szCs w:val="24"/>
        </w:rPr>
        <w:t xml:space="preserve"> added to the </w:t>
      </w:r>
      <w:r w:rsidR="00CB320C" w:rsidRPr="003539F0">
        <w:rPr>
          <w:rFonts w:ascii="Arial" w:hAnsi="Arial" w:cs="Arial"/>
          <w:sz w:val="24"/>
          <w:szCs w:val="24"/>
        </w:rPr>
        <w:t xml:space="preserve">text </w:t>
      </w:r>
      <w:r w:rsidRPr="003539F0">
        <w:rPr>
          <w:rFonts w:ascii="Arial" w:hAnsi="Arial" w:cs="Arial"/>
          <w:sz w:val="24"/>
          <w:szCs w:val="24"/>
        </w:rPr>
        <w:t>for clarification.</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6FE3D003"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 xml:space="preserve">The text </w:t>
      </w:r>
      <w:r w:rsidR="00DA7997">
        <w:rPr>
          <w:rFonts w:ascii="Arial" w:hAnsi="Arial" w:cs="Arial"/>
          <w:sz w:val="24"/>
          <w:szCs w:val="24"/>
        </w:rPr>
        <w:t>has been</w:t>
      </w:r>
      <w:r w:rsidRPr="004B4C47">
        <w:rPr>
          <w:rFonts w:ascii="Arial" w:hAnsi="Arial" w:cs="Arial"/>
          <w:sz w:val="24"/>
          <w:szCs w:val="24"/>
        </w:rPr>
        <w:t xml:space="preserve"> revised as suggested.</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23C6BC1C"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3C785C7A" w14:textId="2B631011" w:rsidR="008E715D" w:rsidRPr="004B4C47"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 xml:space="preserve">Consider alternate </w:t>
      </w:r>
      <w:r w:rsidRPr="004B4C47">
        <w:rPr>
          <w:rFonts w:ascii="Times New Roman" w:hAnsi="Times New Roman" w:cs="Times New Roman"/>
          <w:sz w:val="24"/>
          <w:szCs w:val="24"/>
        </w:rPr>
        <w:t>word choice for “durable”</w:t>
      </w:r>
    </w:p>
    <w:p w14:paraId="3CDF5C4A" w14:textId="44B4B840" w:rsidR="008E715D" w:rsidRPr="004B4C47" w:rsidRDefault="004B4C47" w:rsidP="008E715D">
      <w:pPr>
        <w:pStyle w:val="ListParagraph"/>
        <w:numPr>
          <w:ilvl w:val="0"/>
          <w:numId w:val="1"/>
        </w:numPr>
        <w:spacing w:after="0"/>
        <w:rPr>
          <w:rFonts w:ascii="Times New Roman" w:hAnsi="Times New Roman" w:cs="Times New Roman"/>
          <w:sz w:val="24"/>
          <w:szCs w:val="24"/>
        </w:rPr>
      </w:pPr>
      <w:r w:rsidRPr="004B4C47">
        <w:rPr>
          <w:rFonts w:ascii="Arial" w:hAnsi="Arial" w:cs="Arial"/>
          <w:sz w:val="24"/>
          <w:szCs w:val="24"/>
        </w:rPr>
        <w:t>The phrase containing the word “durable” has been removed from this paragraph.</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06199F1C"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485493A4"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6C3C90C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1C0AD0B"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sentence “In this study we used linear regression modeling to predict watershed behavior at the end of the dry season (the response) using data available the previous spring (the predictors)” </w:t>
      </w:r>
      <w:r w:rsidR="00DA7997">
        <w:rPr>
          <w:rFonts w:ascii="Arial" w:hAnsi="Arial" w:cs="Arial"/>
          <w:sz w:val="24"/>
          <w:szCs w:val="24"/>
        </w:rPr>
        <w:t>has been</w:t>
      </w:r>
      <w:r w:rsidRPr="00067094">
        <w:rPr>
          <w:rFonts w:ascii="Arial" w:hAnsi="Arial" w:cs="Arial"/>
          <w:sz w:val="24"/>
          <w:szCs w:val="24"/>
        </w:rPr>
        <w:t xml:space="preserv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3D091059" w:rsidR="00567061" w:rsidRPr="0096425C" w:rsidRDefault="007C2326"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figure </w:t>
      </w:r>
      <w:r w:rsidR="00DA7997">
        <w:rPr>
          <w:rFonts w:ascii="Arial" w:hAnsi="Arial" w:cs="Arial"/>
          <w:sz w:val="24"/>
          <w:szCs w:val="24"/>
        </w:rPr>
        <w:t>has been</w:t>
      </w:r>
      <w:r w:rsidRPr="0096425C">
        <w:rPr>
          <w:rFonts w:ascii="Arial" w:hAnsi="Arial" w:cs="Arial"/>
          <w:sz w:val="24"/>
          <w:szCs w:val="24"/>
        </w:rPr>
        <w:t xml:space="preserve"> revised as suggested.</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64E37B4D" w:rsidR="00567061" w:rsidRPr="0096425C" w:rsidRDefault="00782401" w:rsidP="00567061">
      <w:pPr>
        <w:pStyle w:val="ListParagraph"/>
        <w:numPr>
          <w:ilvl w:val="0"/>
          <w:numId w:val="1"/>
        </w:numPr>
        <w:spacing w:after="0"/>
        <w:rPr>
          <w:rFonts w:ascii="Times New Roman" w:hAnsi="Times New Roman" w:cs="Times New Roman"/>
          <w:sz w:val="24"/>
          <w:szCs w:val="24"/>
        </w:rPr>
      </w:pPr>
      <w:r w:rsidRPr="0096425C">
        <w:rPr>
          <w:rFonts w:ascii="Arial" w:hAnsi="Arial" w:cs="Arial"/>
          <w:sz w:val="24"/>
          <w:szCs w:val="24"/>
        </w:rPr>
        <w:t xml:space="preserve">The term </w:t>
      </w:r>
      <w:r w:rsidR="00DA7997">
        <w:rPr>
          <w:rFonts w:ascii="Arial" w:hAnsi="Arial" w:cs="Arial"/>
          <w:sz w:val="24"/>
          <w:szCs w:val="24"/>
        </w:rPr>
        <w:t>has been</w:t>
      </w:r>
      <w:r w:rsidRPr="0096425C">
        <w:rPr>
          <w:rFonts w:ascii="Arial" w:hAnsi="Arial" w:cs="Arial"/>
          <w:sz w:val="24"/>
          <w:szCs w:val="24"/>
        </w:rPr>
        <w:t xml:space="preserve"> replaced by a</w:t>
      </w:r>
      <w:r w:rsidR="007C2326" w:rsidRPr="0096425C">
        <w:rPr>
          <w:rFonts w:ascii="Arial" w:hAnsi="Arial" w:cs="Arial"/>
          <w:sz w:val="24"/>
          <w:szCs w:val="24"/>
        </w:rPr>
        <w:t xml:space="preserve"> short definition.</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7F8362F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008C5D61" w14:textId="242759FF" w:rsidR="0064149B" w:rsidRPr="00067094" w:rsidRDefault="0064149B" w:rsidP="0064149B">
      <w:pPr>
        <w:pStyle w:val="NormalWeb"/>
        <w:numPr>
          <w:ilvl w:val="0"/>
          <w:numId w:val="4"/>
        </w:numPr>
        <w:spacing w:before="0" w:beforeAutospacing="0" w:after="0" w:afterAutospacing="0"/>
      </w:pPr>
      <w:r w:rsidRPr="00C7551B">
        <w:rPr>
          <w:rFonts w:ascii="Arial" w:hAnsi="Arial" w:cs="Arial"/>
        </w:rPr>
        <w:t xml:space="preserve">A more detailed analysis, based on rainfall-runoff responses in dry and wet seasons, </w:t>
      </w:r>
      <w:r w:rsidR="00DA7997">
        <w:rPr>
          <w:rFonts w:ascii="Arial" w:hAnsi="Arial" w:cs="Arial"/>
        </w:rPr>
        <w:t>has been</w:t>
      </w:r>
      <w:r w:rsidRPr="00C7551B">
        <w:rPr>
          <w:rFonts w:ascii="Arial" w:hAnsi="Arial" w:cs="Arial"/>
        </w:rPr>
        <w:t xml:space="preserve"> conducted to support the selection of the Q spill threshold. This </w:t>
      </w:r>
      <w:r w:rsidR="00DA7997">
        <w:rPr>
          <w:rFonts w:ascii="Arial" w:hAnsi="Arial" w:cs="Arial"/>
        </w:rPr>
        <w:t xml:space="preserve">is </w:t>
      </w:r>
      <w:r w:rsidRPr="00C7551B">
        <w:rPr>
          <w:rFonts w:ascii="Arial" w:hAnsi="Arial" w:cs="Arial"/>
        </w:rPr>
        <w:t>concisely described in the Results section</w:t>
      </w:r>
      <w:r w:rsidR="00DA7997">
        <w:rPr>
          <w:rFonts w:ascii="Arial" w:hAnsi="Arial" w:cs="Arial"/>
        </w:rPr>
        <w:t xml:space="preserve"> and is included in more detail in an Appendix</w:t>
      </w:r>
      <w:r w:rsidRPr="00C7551B">
        <w:rPr>
          <w:rFonts w:ascii="Arial" w:hAnsi="Arial" w:cs="Arial"/>
        </w:rPr>
        <w:t>.</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Figure 4 Panel A has a key but the line is not visible.</w:t>
      </w:r>
    </w:p>
    <w:p w14:paraId="6BAEB8FC" w14:textId="28E3711B" w:rsidR="00FF7A33" w:rsidRPr="00782401" w:rsidRDefault="00782401" w:rsidP="00FF7A33">
      <w:pPr>
        <w:pStyle w:val="ListParagraph"/>
        <w:numPr>
          <w:ilvl w:val="0"/>
          <w:numId w:val="1"/>
        </w:numPr>
        <w:spacing w:after="0"/>
        <w:rPr>
          <w:rFonts w:ascii="Times New Roman" w:hAnsi="Times New Roman" w:cs="Times New Roman"/>
          <w:sz w:val="24"/>
          <w:szCs w:val="24"/>
        </w:rPr>
      </w:pPr>
      <w:r w:rsidRPr="00782401">
        <w:rPr>
          <w:rFonts w:ascii="Arial" w:hAnsi="Arial" w:cs="Arial"/>
          <w:sz w:val="24"/>
          <w:szCs w:val="24"/>
        </w:rPr>
        <w:t xml:space="preserve">This oversight </w:t>
      </w:r>
      <w:r w:rsidR="00DA7997">
        <w:rPr>
          <w:rFonts w:ascii="Arial" w:hAnsi="Arial" w:cs="Arial"/>
          <w:sz w:val="24"/>
          <w:szCs w:val="24"/>
        </w:rPr>
        <w:t>has been</w:t>
      </w:r>
      <w:r w:rsidRPr="00782401">
        <w:rPr>
          <w:rFonts w:ascii="Arial" w:hAnsi="Arial" w:cs="Arial"/>
          <w:sz w:val="24"/>
          <w:szCs w:val="24"/>
        </w:rPr>
        <w:t xml:space="preserve"> corrected – the line </w:t>
      </w:r>
      <w:r w:rsidR="00DA7997">
        <w:rPr>
          <w:rFonts w:ascii="Arial" w:hAnsi="Arial" w:cs="Arial"/>
          <w:sz w:val="24"/>
          <w:szCs w:val="24"/>
        </w:rPr>
        <w:t>has been</w:t>
      </w:r>
      <w:r w:rsidRPr="00782401">
        <w:rPr>
          <w:rFonts w:ascii="Arial" w:hAnsi="Arial" w:cs="Arial"/>
          <w:sz w:val="24"/>
          <w:szCs w:val="24"/>
        </w:rPr>
        <w:t xml:space="preserve"> added to Panel A. </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t>Tense issues throughout results - past, present, and "have ...". Choose one (I suggest past tense to be consistent with most journal articles) and use consistently throughout</w:t>
      </w:r>
    </w:p>
    <w:p w14:paraId="0F2717AA" w14:textId="24419008" w:rsidR="00FF7A33" w:rsidRPr="00DA7997" w:rsidRDefault="00DA7997" w:rsidP="00D9481A">
      <w:pPr>
        <w:pStyle w:val="ListParagraph"/>
        <w:numPr>
          <w:ilvl w:val="0"/>
          <w:numId w:val="1"/>
        </w:numPr>
        <w:spacing w:after="0"/>
        <w:rPr>
          <w:rFonts w:ascii="Times New Roman" w:hAnsi="Times New Roman" w:cs="Times New Roman"/>
          <w:sz w:val="24"/>
          <w:szCs w:val="24"/>
        </w:rPr>
      </w:pPr>
      <w:r w:rsidRPr="00DA7997">
        <w:rPr>
          <w:rFonts w:ascii="Arial" w:hAnsi="Arial" w:cs="Arial"/>
          <w:sz w:val="24"/>
          <w:szCs w:val="24"/>
        </w:rPr>
        <w:t>The tense of the Results section has been revised to be consistently past tense.</w:t>
      </w:r>
    </w:p>
    <w:p w14:paraId="67FED2C4" w14:textId="77777777" w:rsidR="00D9481A" w:rsidRPr="00067094" w:rsidRDefault="00D9481A" w:rsidP="008E715D">
      <w:pPr>
        <w:spacing w:after="0"/>
        <w:rPr>
          <w:rFonts w:ascii="Times New Roman" w:hAnsi="Times New Roman" w:cs="Times New Roman"/>
          <w:sz w:val="24"/>
          <w:szCs w:val="24"/>
        </w:rPr>
      </w:pPr>
      <w:r w:rsidRPr="00DA7997">
        <w:rPr>
          <w:rFonts w:ascii="Times New Roman" w:hAnsi="Times New Roman" w:cs="Times New Roman"/>
          <w:sz w:val="24"/>
          <w:szCs w:val="24"/>
        </w:rPr>
        <w:t>Well id</w:t>
      </w:r>
      <w:r w:rsidRPr="00067094">
        <w:rPr>
          <w:rFonts w:ascii="Times New Roman" w:hAnsi="Times New Roman" w:cs="Times New Roman"/>
          <w:sz w:val="24"/>
          <w:szCs w:val="24"/>
        </w:rPr>
        <w:t>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7DBF76E4" w:rsidR="00D9481A" w:rsidRPr="007D0BF1"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007D0BF1" w:rsidRPr="007D0BF1">
        <w:rPr>
          <w:rFonts w:ascii="Arial" w:hAnsi="Arial" w:cs="Arial"/>
          <w:sz w:val="24"/>
          <w:szCs w:val="24"/>
        </w:rPr>
        <w:t xml:space="preserve">The well identifiers are not critical and </w:t>
      </w:r>
      <w:r w:rsidR="00DA7997">
        <w:rPr>
          <w:rFonts w:ascii="Arial" w:hAnsi="Arial" w:cs="Arial"/>
          <w:sz w:val="24"/>
          <w:szCs w:val="24"/>
        </w:rPr>
        <w:t>have been</w:t>
      </w:r>
      <w:r w:rsidR="007D0BF1" w:rsidRPr="007D0BF1">
        <w:rPr>
          <w:rFonts w:ascii="Arial" w:hAnsi="Arial" w:cs="Arial"/>
          <w:sz w:val="24"/>
          <w:szCs w:val="24"/>
        </w:rPr>
        <w:t xml:space="preserve"> removed.</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1B940330" w:rsidR="00305C08" w:rsidRPr="007D0BF1" w:rsidRDefault="007D0BF1" w:rsidP="00305C08">
      <w:pPr>
        <w:pStyle w:val="ListParagraph"/>
        <w:numPr>
          <w:ilvl w:val="0"/>
          <w:numId w:val="1"/>
        </w:numPr>
        <w:spacing w:after="0"/>
        <w:rPr>
          <w:rFonts w:ascii="Times New Roman" w:hAnsi="Times New Roman" w:cs="Times New Roman"/>
          <w:sz w:val="24"/>
          <w:szCs w:val="24"/>
        </w:rPr>
      </w:pPr>
      <w:r w:rsidRPr="007D0BF1">
        <w:rPr>
          <w:rFonts w:ascii="Arial" w:hAnsi="Arial" w:cs="Arial"/>
          <w:sz w:val="24"/>
          <w:szCs w:val="24"/>
        </w:rPr>
        <w:t xml:space="preserve">The text </w:t>
      </w:r>
      <w:r w:rsidR="00DA7997">
        <w:rPr>
          <w:rFonts w:ascii="Arial" w:hAnsi="Arial" w:cs="Arial"/>
          <w:sz w:val="24"/>
          <w:szCs w:val="24"/>
        </w:rPr>
        <w:t>has been</w:t>
      </w:r>
      <w:r w:rsidRPr="007D0BF1">
        <w:rPr>
          <w:rFonts w:ascii="Arial" w:hAnsi="Arial" w:cs="Arial"/>
          <w:sz w:val="24"/>
          <w:szCs w:val="24"/>
        </w:rPr>
        <w:t xml:space="preserve"> revised.</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1446BCCA" w:rsidR="00305C08"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for consistency.</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433D1A1A" w:rsidR="00305C08" w:rsidRPr="003539F0" w:rsidRDefault="003539F0" w:rsidP="00305C08">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 xml:space="preserve">The text </w:t>
      </w:r>
      <w:r w:rsidR="00DA7997">
        <w:rPr>
          <w:rFonts w:ascii="Arial" w:hAnsi="Arial" w:cs="Arial"/>
          <w:sz w:val="24"/>
          <w:szCs w:val="24"/>
        </w:rPr>
        <w:t>has been</w:t>
      </w:r>
      <w:r w:rsidRPr="003539F0">
        <w:rPr>
          <w:rFonts w:ascii="Arial" w:hAnsi="Arial" w:cs="Arial"/>
          <w:sz w:val="24"/>
          <w:szCs w:val="24"/>
        </w:rPr>
        <w:t xml:space="preserve"> revised for clarity.</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3A36C93E" w:rsidR="00926214" w:rsidRPr="0035662A" w:rsidRDefault="0035662A" w:rsidP="00305C08">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text </w:t>
      </w:r>
      <w:r w:rsidR="00DA7997">
        <w:rPr>
          <w:rFonts w:ascii="Arial" w:hAnsi="Arial" w:cs="Arial"/>
          <w:sz w:val="24"/>
          <w:szCs w:val="24"/>
        </w:rPr>
        <w:t>has been</w:t>
      </w:r>
      <w:r w:rsidRPr="0035662A">
        <w:rPr>
          <w:rFonts w:ascii="Arial" w:hAnsi="Arial" w:cs="Arial"/>
          <w:sz w:val="24"/>
          <w:szCs w:val="24"/>
        </w:rPr>
        <w:t xml:space="preserve"> revised as suggested.</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5A2BA35A" w:rsidR="00926214" w:rsidRPr="0035662A" w:rsidRDefault="0035662A" w:rsidP="00926214">
      <w:pPr>
        <w:pStyle w:val="ListParagraph"/>
        <w:numPr>
          <w:ilvl w:val="0"/>
          <w:numId w:val="1"/>
        </w:numPr>
        <w:spacing w:after="0"/>
        <w:rPr>
          <w:rFonts w:ascii="Times New Roman" w:hAnsi="Times New Roman" w:cs="Times New Roman"/>
          <w:sz w:val="24"/>
          <w:szCs w:val="24"/>
        </w:rPr>
      </w:pPr>
      <w:r w:rsidRPr="0035662A">
        <w:rPr>
          <w:rFonts w:ascii="Arial" w:hAnsi="Arial" w:cs="Arial"/>
          <w:sz w:val="24"/>
          <w:szCs w:val="24"/>
        </w:rPr>
        <w:t xml:space="preserve">The sentence </w:t>
      </w:r>
      <w:r w:rsidR="00DA7997">
        <w:rPr>
          <w:rFonts w:ascii="Arial" w:hAnsi="Arial" w:cs="Arial"/>
          <w:sz w:val="24"/>
          <w:szCs w:val="24"/>
        </w:rPr>
        <w:t>has been</w:t>
      </w:r>
      <w:r w:rsidRPr="0035662A">
        <w:rPr>
          <w:rFonts w:ascii="Arial" w:hAnsi="Arial" w:cs="Arial"/>
          <w:sz w:val="24"/>
          <w:szCs w:val="24"/>
        </w:rPr>
        <w:t xml:space="preserve"> shortened.</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7F6C3748"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6AA4E19E" w14:textId="77777777" w:rsidR="00A278DA" w:rsidRPr="00067094" w:rsidRDefault="00A278DA" w:rsidP="00A278DA">
      <w:pPr>
        <w:spacing w:after="0"/>
        <w:rPr>
          <w:rFonts w:ascii="Times New Roman" w:hAnsi="Times New Roman" w:cs="Times New Roman"/>
          <w:sz w:val="24"/>
          <w:szCs w:val="24"/>
        </w:rPr>
      </w:pPr>
    </w:p>
    <w:p w14:paraId="73508DE9" w14:textId="2ADE4C2E" w:rsidR="00BF668E" w:rsidRPr="00D364B8" w:rsidRDefault="00A278DA" w:rsidP="00A278DA">
      <w:pPr>
        <w:pStyle w:val="ListParagraph"/>
        <w:numPr>
          <w:ilvl w:val="0"/>
          <w:numId w:val="1"/>
        </w:numPr>
        <w:spacing w:after="0"/>
        <w:rPr>
          <w:rFonts w:ascii="Times New Roman" w:hAnsi="Times New Roman" w:cs="Times New Roman"/>
          <w:sz w:val="24"/>
          <w:szCs w:val="24"/>
        </w:rPr>
      </w:pPr>
      <w:r w:rsidRPr="00D364B8">
        <w:rPr>
          <w:rFonts w:ascii="Arial" w:hAnsi="Arial" w:cs="Arial"/>
          <w:sz w:val="24"/>
          <w:szCs w:val="24"/>
        </w:rPr>
        <w:t xml:space="preserve">All multi-part figures </w:t>
      </w:r>
      <w:r w:rsidR="00DA7997" w:rsidRPr="00D364B8">
        <w:rPr>
          <w:rFonts w:ascii="Arial" w:hAnsi="Arial" w:cs="Arial"/>
          <w:sz w:val="24"/>
          <w:szCs w:val="24"/>
        </w:rPr>
        <w:t xml:space="preserve">in the main text </w:t>
      </w:r>
      <w:r w:rsidR="00D364B8">
        <w:rPr>
          <w:rFonts w:ascii="Arial" w:hAnsi="Arial" w:cs="Arial"/>
          <w:sz w:val="24"/>
          <w:szCs w:val="24"/>
        </w:rPr>
        <w:t>have been</w:t>
      </w:r>
      <w:r w:rsidRPr="00D364B8">
        <w:rPr>
          <w:rFonts w:ascii="Arial" w:hAnsi="Arial" w:cs="Arial"/>
          <w:sz w:val="24"/>
          <w:szCs w:val="24"/>
        </w:rPr>
        <w:t xml:space="preserve"> labeled with panel letters. Figures 9-13</w:t>
      </w:r>
      <w:r w:rsidR="00D364B8">
        <w:rPr>
          <w:rFonts w:ascii="Arial" w:hAnsi="Arial" w:cs="Arial"/>
          <w:sz w:val="24"/>
          <w:szCs w:val="24"/>
        </w:rPr>
        <w:t xml:space="preserve"> have been</w:t>
      </w:r>
      <w:r w:rsidRPr="00D364B8">
        <w:rPr>
          <w:rFonts w:ascii="Arial" w:hAnsi="Arial" w:cs="Arial"/>
          <w:sz w:val="24"/>
          <w:szCs w:val="24"/>
        </w:rPr>
        <w:t xml:space="preserve"> moved to an Appendix.</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16F3D757"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t>Remove text “state of being”</w:t>
      </w:r>
    </w:p>
    <w:p w14:paraId="5C3AF4DF" w14:textId="3AD161DA"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3539F0"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Figure 15: I</w:t>
      </w:r>
      <w:r w:rsidRPr="003539F0">
        <w:rPr>
          <w:rFonts w:ascii="Times New Roman" w:hAnsi="Times New Roman" w:cs="Times New Roman"/>
          <w:sz w:val="24"/>
          <w:szCs w:val="24"/>
        </w:rPr>
        <w:t>s the third panel necessary?</w:t>
      </w:r>
    </w:p>
    <w:p w14:paraId="2B693268" w14:textId="36DE9D95" w:rsidR="00515F53" w:rsidRPr="003539F0" w:rsidRDefault="003539F0" w:rsidP="00515F53">
      <w:pPr>
        <w:pStyle w:val="ListParagraph"/>
        <w:numPr>
          <w:ilvl w:val="0"/>
          <w:numId w:val="1"/>
        </w:numPr>
        <w:spacing w:after="0"/>
        <w:rPr>
          <w:rFonts w:ascii="Times New Roman" w:hAnsi="Times New Roman" w:cs="Times New Roman"/>
          <w:sz w:val="24"/>
          <w:szCs w:val="24"/>
        </w:rPr>
      </w:pPr>
      <w:r w:rsidRPr="003539F0">
        <w:rPr>
          <w:rFonts w:ascii="Arial" w:hAnsi="Arial" w:cs="Arial"/>
          <w:sz w:val="24"/>
          <w:szCs w:val="24"/>
        </w:rPr>
        <w:t>The third panel is necessary to illustrate that a long-term trend is not as visible in the DWR water year type schematic than in the quantitative indices P spill and V min.</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5D497119"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21E9D563" w:rsidR="00132864" w:rsidRPr="009B4012" w:rsidRDefault="009B4012" w:rsidP="00132864">
      <w:pPr>
        <w:pStyle w:val="ListParagraph"/>
        <w:numPr>
          <w:ilvl w:val="0"/>
          <w:numId w:val="1"/>
        </w:numPr>
        <w:spacing w:after="0"/>
        <w:rPr>
          <w:rFonts w:ascii="Times New Roman" w:hAnsi="Times New Roman" w:cs="Times New Roman"/>
          <w:sz w:val="24"/>
          <w:szCs w:val="24"/>
        </w:rPr>
      </w:pPr>
      <w:r w:rsidRPr="009B4012">
        <w:rPr>
          <w:rFonts w:ascii="Arial" w:hAnsi="Arial" w:cs="Arial"/>
          <w:sz w:val="24"/>
          <w:szCs w:val="24"/>
        </w:rPr>
        <w:t>Existing data on human land and water use has been incorporated into the Scott Valley Integrated Hydrologic Model, and in the authors’ judgement, remains too coarse to confidently parse the year to year influence of human actions on summer surface flow, relative to climate inputs.</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2D5C9AB8"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DA7997">
        <w:rPr>
          <w:rFonts w:ascii="Arial" w:hAnsi="Arial" w:cs="Arial"/>
          <w:sz w:val="24"/>
          <w:szCs w:val="24"/>
        </w:rPr>
        <w:t>has been</w:t>
      </w:r>
      <w:r w:rsidRPr="00067094">
        <w:rPr>
          <w:rFonts w:ascii="Arial" w:hAnsi="Arial" w:cs="Arial"/>
          <w:sz w:val="24"/>
          <w:szCs w:val="24"/>
        </w:rPr>
        <w:t xml:space="preserv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15C58C6C" w:rsidR="00132864" w:rsidRPr="00371BCF" w:rsidRDefault="009B4012" w:rsidP="00132864">
      <w:pPr>
        <w:pStyle w:val="ListParagraph"/>
        <w:numPr>
          <w:ilvl w:val="0"/>
          <w:numId w:val="1"/>
        </w:numPr>
        <w:spacing w:after="0"/>
        <w:rPr>
          <w:rFonts w:ascii="Times New Roman" w:hAnsi="Times New Roman" w:cs="Times New Roman"/>
          <w:sz w:val="24"/>
          <w:szCs w:val="24"/>
        </w:rPr>
      </w:pPr>
      <w:r w:rsidRPr="00371BCF">
        <w:rPr>
          <w:rStyle w:val="Strong"/>
          <w:rFonts w:ascii="Arial" w:hAnsi="Arial" w:cs="Arial"/>
          <w:b w:val="0"/>
        </w:rPr>
        <w:t xml:space="preserve">The manuscript introduction and discussion </w:t>
      </w:r>
      <w:r w:rsidR="00DA7997">
        <w:rPr>
          <w:rStyle w:val="Strong"/>
          <w:rFonts w:ascii="Arial" w:hAnsi="Arial" w:cs="Arial"/>
          <w:b w:val="0"/>
        </w:rPr>
        <w:t>have been</w:t>
      </w:r>
      <w:r w:rsidRPr="00371BCF">
        <w:rPr>
          <w:rStyle w:val="Strong"/>
          <w:rFonts w:ascii="Arial" w:hAnsi="Arial" w:cs="Arial"/>
          <w:b w:val="0"/>
        </w:rPr>
        <w:t xml:space="preserve"> revised to clarify that this study does not apply a typical functional flows approach; rather it uses the existing functional flows framework to provide context for a proposed new decision-support tool in a specific watershed.</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1750A" w14:textId="77777777" w:rsidR="00BF1A6F" w:rsidRDefault="00BF1A6F" w:rsidP="00D226DD">
      <w:pPr>
        <w:spacing w:after="0" w:line="240" w:lineRule="auto"/>
      </w:pPr>
      <w:r>
        <w:separator/>
      </w:r>
    </w:p>
  </w:endnote>
  <w:endnote w:type="continuationSeparator" w:id="0">
    <w:p w14:paraId="694B9165" w14:textId="77777777" w:rsidR="00BF1A6F" w:rsidRDefault="00BF1A6F"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462708"/>
      <w:docPartObj>
        <w:docPartGallery w:val="Page Numbers (Bottom of Page)"/>
        <w:docPartUnique/>
      </w:docPartObj>
    </w:sdtPr>
    <w:sdtEndPr>
      <w:rPr>
        <w:noProof/>
      </w:rPr>
    </w:sdtEndPr>
    <w:sdtContent>
      <w:p w14:paraId="3F091EE9" w14:textId="2E96E10F" w:rsidR="000E7D65" w:rsidRDefault="000E7D65">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9</w:t>
        </w:r>
      </w:p>
    </w:sdtContent>
  </w:sdt>
  <w:p w14:paraId="6B01F59F" w14:textId="77777777" w:rsidR="000E7D65" w:rsidRDefault="000E7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798F" w14:textId="77777777" w:rsidR="00BF1A6F" w:rsidRDefault="00BF1A6F" w:rsidP="00D226DD">
      <w:pPr>
        <w:spacing w:after="0" w:line="240" w:lineRule="auto"/>
      </w:pPr>
      <w:r>
        <w:separator/>
      </w:r>
    </w:p>
  </w:footnote>
  <w:footnote w:type="continuationSeparator" w:id="0">
    <w:p w14:paraId="4EA7D169" w14:textId="77777777" w:rsidR="00BF1A6F" w:rsidRDefault="00BF1A6F" w:rsidP="00D22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F193E" w14:textId="709BBE2B" w:rsidR="000E7D65" w:rsidRDefault="002B1872">
    <w:pPr>
      <w:pStyle w:val="Header"/>
    </w:pPr>
    <w:r>
      <w:ptab w:relativeTo="margin" w:alignment="center" w:leader="none"/>
    </w:r>
    <w:r>
      <w:t>Response to Referee # 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035A4"/>
    <w:rsid w:val="0002114B"/>
    <w:rsid w:val="000249B9"/>
    <w:rsid w:val="00025BFE"/>
    <w:rsid w:val="00052E4C"/>
    <w:rsid w:val="00063DC1"/>
    <w:rsid w:val="00067094"/>
    <w:rsid w:val="000847CB"/>
    <w:rsid w:val="000C6524"/>
    <w:rsid w:val="000E7D65"/>
    <w:rsid w:val="00104D08"/>
    <w:rsid w:val="00112555"/>
    <w:rsid w:val="00132864"/>
    <w:rsid w:val="0014719E"/>
    <w:rsid w:val="00147470"/>
    <w:rsid w:val="0015032A"/>
    <w:rsid w:val="001C19F0"/>
    <w:rsid w:val="001C79DF"/>
    <w:rsid w:val="0021059B"/>
    <w:rsid w:val="002149F1"/>
    <w:rsid w:val="002622D1"/>
    <w:rsid w:val="00273095"/>
    <w:rsid w:val="002853C6"/>
    <w:rsid w:val="002908D7"/>
    <w:rsid w:val="002B064D"/>
    <w:rsid w:val="002B1872"/>
    <w:rsid w:val="002B30FE"/>
    <w:rsid w:val="002D51A5"/>
    <w:rsid w:val="002E4F53"/>
    <w:rsid w:val="00305C08"/>
    <w:rsid w:val="003539F0"/>
    <w:rsid w:val="0035662A"/>
    <w:rsid w:val="00371BCF"/>
    <w:rsid w:val="00374B55"/>
    <w:rsid w:val="00391BCB"/>
    <w:rsid w:val="00392A36"/>
    <w:rsid w:val="00395B16"/>
    <w:rsid w:val="003A2A6A"/>
    <w:rsid w:val="003B0C62"/>
    <w:rsid w:val="00400E86"/>
    <w:rsid w:val="00412032"/>
    <w:rsid w:val="00425C44"/>
    <w:rsid w:val="004B4C47"/>
    <w:rsid w:val="004B60AF"/>
    <w:rsid w:val="004C179C"/>
    <w:rsid w:val="004C4947"/>
    <w:rsid w:val="004C67EA"/>
    <w:rsid w:val="00515F53"/>
    <w:rsid w:val="00525BED"/>
    <w:rsid w:val="00560545"/>
    <w:rsid w:val="00567061"/>
    <w:rsid w:val="005740EE"/>
    <w:rsid w:val="00577080"/>
    <w:rsid w:val="0059645C"/>
    <w:rsid w:val="005D6439"/>
    <w:rsid w:val="0064149B"/>
    <w:rsid w:val="00642D58"/>
    <w:rsid w:val="00652FC7"/>
    <w:rsid w:val="006625AC"/>
    <w:rsid w:val="00681D01"/>
    <w:rsid w:val="006D518E"/>
    <w:rsid w:val="00746AB6"/>
    <w:rsid w:val="007645FA"/>
    <w:rsid w:val="00782401"/>
    <w:rsid w:val="007C2326"/>
    <w:rsid w:val="007D0BF1"/>
    <w:rsid w:val="008142B0"/>
    <w:rsid w:val="008A40D3"/>
    <w:rsid w:val="008A5B73"/>
    <w:rsid w:val="008E222C"/>
    <w:rsid w:val="008E715D"/>
    <w:rsid w:val="00912994"/>
    <w:rsid w:val="00926214"/>
    <w:rsid w:val="00937020"/>
    <w:rsid w:val="0096425C"/>
    <w:rsid w:val="009A2791"/>
    <w:rsid w:val="009B4012"/>
    <w:rsid w:val="009E466B"/>
    <w:rsid w:val="009F090A"/>
    <w:rsid w:val="00A278DA"/>
    <w:rsid w:val="00A67CBF"/>
    <w:rsid w:val="00A7769D"/>
    <w:rsid w:val="00A8756A"/>
    <w:rsid w:val="00AA09C1"/>
    <w:rsid w:val="00B24248"/>
    <w:rsid w:val="00B33A7E"/>
    <w:rsid w:val="00B450B7"/>
    <w:rsid w:val="00B45104"/>
    <w:rsid w:val="00B62D4B"/>
    <w:rsid w:val="00B73DED"/>
    <w:rsid w:val="00BF1A6F"/>
    <w:rsid w:val="00BF668E"/>
    <w:rsid w:val="00C31B4E"/>
    <w:rsid w:val="00C65BCE"/>
    <w:rsid w:val="00C7551B"/>
    <w:rsid w:val="00CB04BB"/>
    <w:rsid w:val="00CB320C"/>
    <w:rsid w:val="00CD5286"/>
    <w:rsid w:val="00CE3A94"/>
    <w:rsid w:val="00D16091"/>
    <w:rsid w:val="00D226DD"/>
    <w:rsid w:val="00D30FEA"/>
    <w:rsid w:val="00D364B8"/>
    <w:rsid w:val="00D9481A"/>
    <w:rsid w:val="00DA7997"/>
    <w:rsid w:val="00DC7BF3"/>
    <w:rsid w:val="00DF0DA3"/>
    <w:rsid w:val="00E4598E"/>
    <w:rsid w:val="00E60DB4"/>
    <w:rsid w:val="00EB2534"/>
    <w:rsid w:val="00EF0C31"/>
    <w:rsid w:val="00EF791B"/>
    <w:rsid w:val="00F74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FD78FA7C-D521-4AF2-9590-AEAF5FC0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12</cp:revision>
  <dcterms:created xsi:type="dcterms:W3CDTF">2023-09-11T20:12:00Z</dcterms:created>
  <dcterms:modified xsi:type="dcterms:W3CDTF">2023-09-30T15:36:00Z</dcterms:modified>
</cp:coreProperties>
</file>