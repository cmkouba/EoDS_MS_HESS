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7503" w14:textId="2B8FA0DB" w:rsidR="00A67CBF" w:rsidRPr="00067094" w:rsidRDefault="00A67CBF" w:rsidP="00C31B4E">
      <w:pPr>
        <w:pStyle w:val="NormalWeb"/>
        <w:spacing w:before="0" w:beforeAutospacing="0" w:after="0" w:afterAutospacing="0"/>
      </w:pPr>
      <w:r w:rsidRPr="00067094">
        <w:t>Anonymous Referee # 1, 29 Mar 2023</w:t>
      </w:r>
    </w:p>
    <w:p w14:paraId="6259B157" w14:textId="25F53072" w:rsidR="003A2A6A" w:rsidRPr="00067094" w:rsidRDefault="003A2A6A" w:rsidP="00C31B4E">
      <w:pPr>
        <w:pStyle w:val="NormalWeb"/>
        <w:spacing w:before="0" w:beforeAutospacing="0" w:after="0" w:afterAutospacing="0"/>
      </w:pPr>
    </w:p>
    <w:p w14:paraId="7DF9E59A" w14:textId="2DDE4285" w:rsidR="00425C44" w:rsidRDefault="00425C44" w:rsidP="003A2A6A">
      <w:pPr>
        <w:pStyle w:val="NormalWeb"/>
        <w:numPr>
          <w:ilvl w:val="0"/>
          <w:numId w:val="3"/>
        </w:numPr>
        <w:spacing w:before="0" w:beforeAutospacing="0" w:after="0" w:afterAutospacing="0"/>
        <w:rPr>
          <w:rFonts w:ascii="Arial" w:hAnsi="Arial" w:cs="Arial"/>
        </w:rPr>
      </w:pPr>
      <w:r>
        <w:rPr>
          <w:rFonts w:ascii="Arial" w:hAnsi="Arial" w:cs="Arial"/>
        </w:rPr>
        <w:t xml:space="preserve">The authors would like to thank </w:t>
      </w:r>
      <w:r w:rsidR="006D518E">
        <w:rPr>
          <w:rFonts w:ascii="Arial" w:hAnsi="Arial" w:cs="Arial"/>
        </w:rPr>
        <w:t>Re</w:t>
      </w:r>
      <w:r>
        <w:rPr>
          <w:rFonts w:ascii="Arial" w:hAnsi="Arial" w:cs="Arial"/>
        </w:rPr>
        <w:t>feree</w:t>
      </w:r>
      <w:r w:rsidR="006D518E">
        <w:rPr>
          <w:rFonts w:ascii="Arial" w:hAnsi="Arial" w:cs="Arial"/>
        </w:rPr>
        <w:t xml:space="preserve"> #1</w:t>
      </w:r>
      <w:r>
        <w:rPr>
          <w:rFonts w:ascii="Arial" w:hAnsi="Arial" w:cs="Arial"/>
        </w:rPr>
        <w:t xml:space="preserve"> for their time and feedback. Their suggestions will greatly improve the reasoning and clarity of this manuscript.</w:t>
      </w:r>
    </w:p>
    <w:p w14:paraId="4A505716" w14:textId="7956474A" w:rsidR="003A2A6A" w:rsidRPr="00067094" w:rsidRDefault="003A2A6A" w:rsidP="003A2A6A">
      <w:pPr>
        <w:pStyle w:val="NormalWeb"/>
        <w:numPr>
          <w:ilvl w:val="0"/>
          <w:numId w:val="3"/>
        </w:numPr>
        <w:spacing w:before="0" w:beforeAutospacing="0" w:after="0" w:afterAutospacing="0"/>
        <w:rPr>
          <w:rFonts w:ascii="Arial" w:hAnsi="Arial" w:cs="Arial"/>
        </w:rPr>
      </w:pPr>
      <w:r w:rsidRPr="00067094">
        <w:rPr>
          <w:rFonts w:ascii="Arial" w:hAnsi="Arial" w:cs="Arial"/>
        </w:rPr>
        <w:t xml:space="preserve">Author note: </w:t>
      </w:r>
      <w:r w:rsidR="002149F1">
        <w:rPr>
          <w:rFonts w:ascii="Arial" w:hAnsi="Arial" w:cs="Arial"/>
        </w:rPr>
        <w:t xml:space="preserve">Referee comments are reproduced in Times New Roman font. </w:t>
      </w:r>
      <w:r w:rsidRPr="00067094">
        <w:rPr>
          <w:rFonts w:ascii="Arial" w:hAnsi="Arial" w:cs="Arial"/>
        </w:rPr>
        <w:t>Author responses to referee comments will be included as bulleted, Arial-font text beneath the relevant comments.</w:t>
      </w:r>
    </w:p>
    <w:p w14:paraId="5538C5E9" w14:textId="77777777" w:rsidR="00A67CBF" w:rsidRPr="00067094" w:rsidRDefault="00A67CBF" w:rsidP="00C31B4E">
      <w:pPr>
        <w:pStyle w:val="NormalWeb"/>
        <w:spacing w:before="0" w:beforeAutospacing="0" w:after="0" w:afterAutospacing="0"/>
      </w:pPr>
    </w:p>
    <w:p w14:paraId="7E0D62F8" w14:textId="77777777" w:rsidR="00A67CBF" w:rsidRPr="00067094" w:rsidRDefault="00A67CBF" w:rsidP="00C31B4E">
      <w:pPr>
        <w:pStyle w:val="NormalWeb"/>
        <w:spacing w:before="0" w:beforeAutospacing="0" w:after="0" w:afterAutospacing="0"/>
      </w:pPr>
      <w:r w:rsidRPr="00067094">
        <w:t>Thank you for the opportunity to review this paper, it was an engaging exercise. Overall this paper presents an interesting and technically sound approach to develop, calculate, and predict seasonal flow metrics using available hydro-climatic data to facilitate adaptive water management for an upcoming spring and summer season. The results suggest this could be a very useful approach for local water managers and stakeholders in the study watershed.</w:t>
      </w:r>
    </w:p>
    <w:p w14:paraId="192F6641" w14:textId="77777777" w:rsidR="000847CB" w:rsidRDefault="00A67CBF" w:rsidP="00C31B4E">
      <w:pPr>
        <w:pStyle w:val="NormalWeb"/>
        <w:spacing w:before="0" w:beforeAutospacing="0" w:after="0" w:afterAutospacing="0"/>
      </w:pPr>
      <w:r w:rsidRPr="00067094">
        <w:t xml:space="preserve">A few major issues to be addressed: </w:t>
      </w:r>
    </w:p>
    <w:p w14:paraId="27205468" w14:textId="77777777" w:rsidR="000847CB" w:rsidRDefault="000847CB" w:rsidP="00C31B4E">
      <w:pPr>
        <w:pStyle w:val="NormalWeb"/>
        <w:spacing w:before="0" w:beforeAutospacing="0" w:after="0" w:afterAutospacing="0"/>
      </w:pPr>
    </w:p>
    <w:p w14:paraId="629AB070" w14:textId="3C20C61A" w:rsidR="00A67CBF" w:rsidRPr="008A40D3" w:rsidRDefault="00A67CBF" w:rsidP="00C31B4E">
      <w:pPr>
        <w:pStyle w:val="NormalWeb"/>
        <w:spacing w:before="0" w:beforeAutospacing="0" w:after="0" w:afterAutospacing="0"/>
      </w:pPr>
      <w:r w:rsidRPr="00067094">
        <w:t xml:space="preserve">I am not sure that this study really took a functional flows approach as the authors suggested. In the conclusions these hydrologic metrics are framed as decision-support metrics, which seems a more appropriate couching for what has been done. It is reasonable to state that the metrics are linked with ecological functions, but that is not the same as applying a functional flows approach or the functional flow metrics developed for CA. </w:t>
      </w:r>
      <w:r w:rsidR="008A40D3">
        <w:t xml:space="preserve"> </w:t>
      </w:r>
      <w:r w:rsidRPr="00067094">
        <w:t xml:space="preserve">Next, this study focused on a single watershed, but I would encourage the authors to try to broaden the paper discussion and limitations sections to how this can or can’t be applied in other settings. For instance, the analysis relied on long climate records and a detailed hydrologic model. Are these data always needed for such an analysis? Are the </w:t>
      </w:r>
      <w:r w:rsidRPr="008A40D3">
        <w:t>findings transferable to other systems? Additionally, there are a lot of great ideas that are raised in passing that could use additional thoughtful discussion and citations to really bring to light.  My remaining concern is the quality of writing in the manuscript, including terminology, grammar, sentence and paragraph structure issues. I must note that the repeated references to other chapters of your dissertation feels unprofessional. As a reviewer I would like to know that you have put in your best effort to make this a clean, standalone manuscript and not simply submitted your dissertation chapter to a journal directly. I look forward to reviewing a revised version with these changes addressed so the reader can really focus on the interesting research and implications.</w:t>
      </w:r>
    </w:p>
    <w:p w14:paraId="0C07783B" w14:textId="77777777" w:rsidR="003A2A6A" w:rsidRPr="008A40D3" w:rsidRDefault="003A2A6A" w:rsidP="00C31B4E">
      <w:pPr>
        <w:pStyle w:val="NormalWeb"/>
        <w:spacing w:before="0" w:beforeAutospacing="0" w:after="0" w:afterAutospacing="0"/>
      </w:pPr>
    </w:p>
    <w:p w14:paraId="636FABB3" w14:textId="54E71148" w:rsidR="00A67CBF" w:rsidRPr="008A40D3" w:rsidRDefault="00CD5286" w:rsidP="00C31B4E">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 xml:space="preserve">We identify </w:t>
      </w:r>
      <w:r w:rsidR="000847CB" w:rsidRPr="008A40D3">
        <w:rPr>
          <w:rStyle w:val="Strong"/>
          <w:rFonts w:ascii="Arial" w:hAnsi="Arial" w:cs="Arial"/>
          <w:b w:val="0"/>
        </w:rPr>
        <w:t>3</w:t>
      </w:r>
      <w:r w:rsidRPr="008A40D3">
        <w:rPr>
          <w:rStyle w:val="Strong"/>
          <w:rFonts w:ascii="Arial" w:hAnsi="Arial" w:cs="Arial"/>
          <w:b w:val="0"/>
        </w:rPr>
        <w:t xml:space="preserve"> main critiques in the general comments provided by </w:t>
      </w:r>
      <w:r w:rsidR="00D16091" w:rsidRPr="008A40D3">
        <w:rPr>
          <w:rStyle w:val="Strong"/>
          <w:rFonts w:ascii="Arial" w:hAnsi="Arial" w:cs="Arial"/>
          <w:b w:val="0"/>
        </w:rPr>
        <w:t>Referee #</w:t>
      </w:r>
      <w:r w:rsidRPr="008A40D3">
        <w:rPr>
          <w:rStyle w:val="Strong"/>
          <w:rFonts w:ascii="Arial" w:hAnsi="Arial" w:cs="Arial"/>
          <w:b w:val="0"/>
        </w:rPr>
        <w:t xml:space="preserve"> 1.</w:t>
      </w:r>
    </w:p>
    <w:p w14:paraId="52C9F90F" w14:textId="5E137A22" w:rsidR="00CD5286" w:rsidRPr="008A40D3" w:rsidRDefault="000847CB" w:rsidP="00C31B4E">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Regarding the f</w:t>
      </w:r>
      <w:r w:rsidR="00CD5286" w:rsidRPr="008A40D3">
        <w:rPr>
          <w:rStyle w:val="Strong"/>
          <w:rFonts w:ascii="Arial" w:hAnsi="Arial" w:cs="Arial"/>
          <w:b w:val="0"/>
        </w:rPr>
        <w:t>raming as a functional flows exercise</w:t>
      </w:r>
      <w:r w:rsidRPr="008A40D3">
        <w:rPr>
          <w:rStyle w:val="Strong"/>
          <w:rFonts w:ascii="Arial" w:hAnsi="Arial" w:cs="Arial"/>
          <w:b w:val="0"/>
        </w:rPr>
        <w:t xml:space="preserve">: the manuscript introduction and discussion </w:t>
      </w:r>
      <w:r w:rsidR="00DA7997">
        <w:rPr>
          <w:rStyle w:val="Strong"/>
          <w:rFonts w:ascii="Arial" w:hAnsi="Arial" w:cs="Arial"/>
          <w:b w:val="0"/>
        </w:rPr>
        <w:t>has been</w:t>
      </w:r>
      <w:r w:rsidRPr="008A40D3">
        <w:rPr>
          <w:rStyle w:val="Strong"/>
          <w:rFonts w:ascii="Arial" w:hAnsi="Arial" w:cs="Arial"/>
          <w:b w:val="0"/>
        </w:rPr>
        <w:t xml:space="preserve"> revised to clarify that this study does not apply a typical functional flows approach; rather it uses the existing functional flows framework to provide context for a proposed new</w:t>
      </w:r>
      <w:ins w:id="0" w:author="Thomas Harter" w:date="2023-09-13T11:11:00Z">
        <w:r w:rsidR="005303C5">
          <w:rPr>
            <w:rStyle w:val="Strong"/>
            <w:rFonts w:ascii="Arial" w:hAnsi="Arial" w:cs="Arial"/>
            <w:b w:val="0"/>
          </w:rPr>
          <w:t xml:space="preserve"> approach to developing a</w:t>
        </w:r>
      </w:ins>
      <w:r w:rsidRPr="008A40D3">
        <w:rPr>
          <w:rStyle w:val="Strong"/>
          <w:rFonts w:ascii="Arial" w:hAnsi="Arial" w:cs="Arial"/>
          <w:b w:val="0"/>
        </w:rPr>
        <w:t xml:space="preserve"> decision-support tool </w:t>
      </w:r>
      <w:del w:id="1" w:author="Thomas Harter" w:date="2023-09-13T11:11:00Z">
        <w:r w:rsidRPr="008A40D3" w:rsidDel="005303C5">
          <w:rPr>
            <w:rStyle w:val="Strong"/>
            <w:rFonts w:ascii="Arial" w:hAnsi="Arial" w:cs="Arial"/>
            <w:b w:val="0"/>
          </w:rPr>
          <w:delText>in a</w:delText>
        </w:r>
      </w:del>
      <w:ins w:id="2" w:author="Thomas Harter" w:date="2023-09-13T11:11:00Z">
        <w:r w:rsidR="005303C5">
          <w:rPr>
            <w:rStyle w:val="Strong"/>
            <w:rFonts w:ascii="Arial" w:hAnsi="Arial" w:cs="Arial"/>
            <w:b w:val="0"/>
          </w:rPr>
          <w:t>that would be</w:t>
        </w:r>
      </w:ins>
      <w:r w:rsidRPr="008A40D3">
        <w:rPr>
          <w:rStyle w:val="Strong"/>
          <w:rFonts w:ascii="Arial" w:hAnsi="Arial" w:cs="Arial"/>
          <w:b w:val="0"/>
        </w:rPr>
        <w:t xml:space="preserve"> specific </w:t>
      </w:r>
      <w:ins w:id="3" w:author="Thomas Harter" w:date="2023-09-13T11:11:00Z">
        <w:r w:rsidR="005303C5">
          <w:rPr>
            <w:rStyle w:val="Strong"/>
            <w:rFonts w:ascii="Arial" w:hAnsi="Arial" w:cs="Arial"/>
            <w:b w:val="0"/>
          </w:rPr>
          <w:t xml:space="preserve">to a target </w:t>
        </w:r>
      </w:ins>
      <w:r w:rsidRPr="008A40D3">
        <w:rPr>
          <w:rStyle w:val="Strong"/>
          <w:rFonts w:ascii="Arial" w:hAnsi="Arial" w:cs="Arial"/>
          <w:b w:val="0"/>
        </w:rPr>
        <w:t>watershed.</w:t>
      </w:r>
    </w:p>
    <w:p w14:paraId="16C717F1" w14:textId="349574D1" w:rsidR="000847CB" w:rsidRPr="009E466B" w:rsidRDefault="000847CB" w:rsidP="000847CB">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Regarding the recommendation to b</w:t>
      </w:r>
      <w:r w:rsidR="00CD5286" w:rsidRPr="008A40D3">
        <w:rPr>
          <w:rStyle w:val="Strong"/>
          <w:rFonts w:ascii="Arial" w:hAnsi="Arial" w:cs="Arial"/>
          <w:b w:val="0"/>
        </w:rPr>
        <w:t>roaden the discussion for applying to other settings</w:t>
      </w:r>
      <w:r w:rsidRPr="008A40D3">
        <w:rPr>
          <w:rStyle w:val="Strong"/>
          <w:rFonts w:ascii="Arial" w:hAnsi="Arial" w:cs="Arial"/>
          <w:b w:val="0"/>
        </w:rPr>
        <w:t xml:space="preserve">: additional text </w:t>
      </w:r>
      <w:r w:rsidR="00DA7997">
        <w:rPr>
          <w:rStyle w:val="Strong"/>
          <w:rFonts w:ascii="Arial" w:hAnsi="Arial" w:cs="Arial"/>
          <w:b w:val="0"/>
        </w:rPr>
        <w:t>has been</w:t>
      </w:r>
      <w:r w:rsidRPr="008A40D3">
        <w:rPr>
          <w:rStyle w:val="Strong"/>
          <w:rFonts w:ascii="Arial" w:hAnsi="Arial" w:cs="Arial"/>
          <w:b w:val="0"/>
        </w:rPr>
        <w:t xml:space="preserve"> a</w:t>
      </w:r>
      <w:r w:rsidRPr="009E466B">
        <w:rPr>
          <w:rStyle w:val="Strong"/>
          <w:rFonts w:ascii="Arial" w:hAnsi="Arial" w:cs="Arial"/>
          <w:b w:val="0"/>
        </w:rPr>
        <w:t xml:space="preserve">dded to the discussion to </w:t>
      </w:r>
      <w:ins w:id="4" w:author="Thomas Harter" w:date="2023-09-13T11:12:00Z">
        <w:r w:rsidR="009C7EB8">
          <w:rPr>
            <w:rStyle w:val="Strong"/>
            <w:rFonts w:ascii="Arial" w:hAnsi="Arial" w:cs="Arial"/>
            <w:b w:val="0"/>
          </w:rPr>
          <w:t>outline</w:t>
        </w:r>
      </w:ins>
      <w:del w:id="5" w:author="Thomas Harter" w:date="2023-09-13T11:12:00Z">
        <w:r w:rsidRPr="009E466B" w:rsidDel="009C7EB8">
          <w:rPr>
            <w:rStyle w:val="Strong"/>
            <w:rFonts w:ascii="Arial" w:hAnsi="Arial" w:cs="Arial"/>
            <w:b w:val="0"/>
          </w:rPr>
          <w:delText>state that</w:delText>
        </w:r>
      </w:del>
      <w:r w:rsidRPr="009E466B">
        <w:rPr>
          <w:rStyle w:val="Strong"/>
          <w:rFonts w:ascii="Arial" w:hAnsi="Arial" w:cs="Arial"/>
          <w:b w:val="0"/>
        </w:rPr>
        <w:t xml:space="preserve"> </w:t>
      </w:r>
      <w:ins w:id="6" w:author="Thomas Harter" w:date="2023-09-13T11:12:00Z">
        <w:r w:rsidR="009C7EB8">
          <w:rPr>
            <w:rStyle w:val="Strong"/>
            <w:rFonts w:ascii="Arial" w:hAnsi="Arial" w:cs="Arial"/>
            <w:b w:val="0"/>
          </w:rPr>
          <w:t xml:space="preserve">how </w:t>
        </w:r>
      </w:ins>
      <w:r w:rsidRPr="009E466B">
        <w:rPr>
          <w:rStyle w:val="Strong"/>
          <w:rFonts w:ascii="Arial" w:hAnsi="Arial" w:cs="Arial"/>
          <w:b w:val="0"/>
        </w:rPr>
        <w:t>this approach could be applied to other watersheds (with abundant hydroclimate data)</w:t>
      </w:r>
      <w:ins w:id="7" w:author="Thomas Harter" w:date="2023-09-13T11:12:00Z">
        <w:r w:rsidR="000318E2">
          <w:rPr>
            <w:rStyle w:val="Strong"/>
            <w:rFonts w:ascii="Arial" w:hAnsi="Arial" w:cs="Arial"/>
            <w:b w:val="0"/>
          </w:rPr>
          <w:t xml:space="preserve">.  </w:t>
        </w:r>
      </w:ins>
      <w:del w:id="8" w:author="Thomas Harter" w:date="2023-09-13T11:12:00Z">
        <w:r w:rsidRPr="009E466B" w:rsidDel="000318E2">
          <w:rPr>
            <w:rStyle w:val="Strong"/>
            <w:rFonts w:ascii="Arial" w:hAnsi="Arial" w:cs="Arial"/>
            <w:b w:val="0"/>
          </w:rPr>
          <w:delText xml:space="preserve">, </w:delText>
        </w:r>
      </w:del>
      <w:ins w:id="9" w:author="Thomas Harter" w:date="2023-09-13T11:12:00Z">
        <w:r w:rsidR="000318E2">
          <w:rPr>
            <w:rStyle w:val="Strong"/>
            <w:rFonts w:ascii="Arial" w:hAnsi="Arial" w:cs="Arial"/>
            <w:b w:val="0"/>
          </w:rPr>
          <w:t>B</w:t>
        </w:r>
      </w:ins>
      <w:del w:id="10" w:author="Thomas Harter" w:date="2023-09-13T11:12:00Z">
        <w:r w:rsidRPr="009E466B" w:rsidDel="000318E2">
          <w:rPr>
            <w:rStyle w:val="Strong"/>
            <w:rFonts w:ascii="Arial" w:hAnsi="Arial" w:cs="Arial"/>
            <w:b w:val="0"/>
          </w:rPr>
          <w:delText>b</w:delText>
        </w:r>
      </w:del>
      <w:r w:rsidRPr="009E466B">
        <w:rPr>
          <w:rStyle w:val="Strong"/>
          <w:rFonts w:ascii="Arial" w:hAnsi="Arial" w:cs="Arial"/>
          <w:b w:val="0"/>
        </w:rPr>
        <w:t xml:space="preserve">ut </w:t>
      </w:r>
      <w:ins w:id="11" w:author="Thomas Harter" w:date="2023-09-13T11:12:00Z">
        <w:r w:rsidR="000318E2">
          <w:rPr>
            <w:rStyle w:val="Strong"/>
            <w:rFonts w:ascii="Arial" w:hAnsi="Arial" w:cs="Arial"/>
            <w:b w:val="0"/>
          </w:rPr>
          <w:t xml:space="preserve">we also point out </w:t>
        </w:r>
      </w:ins>
      <w:r w:rsidRPr="009E466B">
        <w:rPr>
          <w:rStyle w:val="Strong"/>
          <w:rFonts w:ascii="Arial" w:hAnsi="Arial" w:cs="Arial"/>
          <w:b w:val="0"/>
        </w:rPr>
        <w:t xml:space="preserve">that the </w:t>
      </w:r>
      <w:ins w:id="12" w:author="Thomas Harter" w:date="2023-09-13T11:13:00Z">
        <w:r w:rsidR="00AF1F8E">
          <w:rPr>
            <w:rStyle w:val="Strong"/>
            <w:rFonts w:ascii="Arial" w:hAnsi="Arial" w:cs="Arial"/>
            <w:b w:val="0"/>
          </w:rPr>
          <w:t xml:space="preserve">assessment of the </w:t>
        </w:r>
      </w:ins>
      <w:r w:rsidRPr="009E466B">
        <w:rPr>
          <w:rStyle w:val="Strong"/>
          <w:rFonts w:ascii="Arial" w:hAnsi="Arial" w:cs="Arial"/>
          <w:b w:val="0"/>
        </w:rPr>
        <w:t>feasibility of this generalization would be beyond the scope of the subject study and should be explored in a future investigation.</w:t>
      </w:r>
    </w:p>
    <w:p w14:paraId="0039F68A" w14:textId="1B36EBAA" w:rsidR="00CD5286" w:rsidRPr="000847CB" w:rsidRDefault="000847CB" w:rsidP="000847CB">
      <w:pPr>
        <w:pStyle w:val="NormalWeb"/>
        <w:numPr>
          <w:ilvl w:val="0"/>
          <w:numId w:val="2"/>
        </w:numPr>
        <w:spacing w:before="0" w:beforeAutospacing="0" w:after="0" w:afterAutospacing="0"/>
        <w:rPr>
          <w:rStyle w:val="Strong"/>
          <w:rFonts w:ascii="Arial" w:hAnsi="Arial" w:cs="Arial"/>
          <w:b w:val="0"/>
        </w:rPr>
      </w:pPr>
      <w:r w:rsidRPr="000847CB">
        <w:rPr>
          <w:rStyle w:val="Strong"/>
          <w:rFonts w:ascii="Arial" w:hAnsi="Arial" w:cs="Arial"/>
          <w:b w:val="0"/>
        </w:rPr>
        <w:lastRenderedPageBreak/>
        <w:t xml:space="preserve">The </w:t>
      </w:r>
      <w:r w:rsidR="004C4947">
        <w:rPr>
          <w:rStyle w:val="Strong"/>
          <w:rFonts w:ascii="Arial" w:hAnsi="Arial" w:cs="Arial"/>
          <w:b w:val="0"/>
        </w:rPr>
        <w:t xml:space="preserve">proposed </w:t>
      </w:r>
      <w:r w:rsidR="00A8756A">
        <w:rPr>
          <w:rStyle w:val="Strong"/>
          <w:rFonts w:ascii="Arial" w:hAnsi="Arial" w:cs="Arial"/>
          <w:b w:val="0"/>
        </w:rPr>
        <w:t>edits</w:t>
      </w:r>
      <w:r w:rsidR="004C4947">
        <w:rPr>
          <w:rStyle w:val="Strong"/>
          <w:rFonts w:ascii="Arial" w:hAnsi="Arial" w:cs="Arial"/>
          <w:b w:val="0"/>
        </w:rPr>
        <w:t xml:space="preserve"> will improve the writing quality and readability of the manuscript. R</w:t>
      </w:r>
      <w:r w:rsidRPr="000847CB">
        <w:rPr>
          <w:rStyle w:val="Strong"/>
          <w:rFonts w:ascii="Arial" w:hAnsi="Arial" w:cs="Arial"/>
          <w:b w:val="0"/>
        </w:rPr>
        <w:t xml:space="preserve">eferences to dissertation chapters </w:t>
      </w:r>
      <w:r w:rsidR="00DA7997">
        <w:rPr>
          <w:rStyle w:val="Strong"/>
          <w:rFonts w:ascii="Arial" w:hAnsi="Arial" w:cs="Arial"/>
          <w:b w:val="0"/>
        </w:rPr>
        <w:t>has been</w:t>
      </w:r>
      <w:r w:rsidRPr="000847CB">
        <w:rPr>
          <w:rStyle w:val="Strong"/>
          <w:rFonts w:ascii="Arial" w:hAnsi="Arial" w:cs="Arial"/>
          <w:b w:val="0"/>
        </w:rPr>
        <w:t xml:space="preserve"> removed and other structural changes </w:t>
      </w:r>
      <w:r w:rsidR="00DA7997">
        <w:rPr>
          <w:rStyle w:val="Strong"/>
          <w:rFonts w:ascii="Arial" w:hAnsi="Arial" w:cs="Arial"/>
          <w:b w:val="0"/>
        </w:rPr>
        <w:t xml:space="preserve">have been </w:t>
      </w:r>
      <w:r w:rsidRPr="000847CB">
        <w:rPr>
          <w:rStyle w:val="Strong"/>
          <w:rFonts w:ascii="Arial" w:hAnsi="Arial" w:cs="Arial"/>
          <w:b w:val="0"/>
        </w:rPr>
        <w:t xml:space="preserve">made (i.e., moving the model diagnostics figures to an Appendix) to produce a standalone manuscript. </w:t>
      </w:r>
    </w:p>
    <w:p w14:paraId="4C0523A9" w14:textId="77777777" w:rsidR="00CD5286" w:rsidRPr="00067094" w:rsidRDefault="00CD5286" w:rsidP="00C31B4E">
      <w:pPr>
        <w:pStyle w:val="NormalWeb"/>
        <w:spacing w:before="0" w:beforeAutospacing="0" w:after="0" w:afterAutospacing="0"/>
      </w:pPr>
    </w:p>
    <w:p w14:paraId="4EE4A647" w14:textId="77777777" w:rsidR="003A2A6A" w:rsidRPr="00067094" w:rsidRDefault="003A2A6A">
      <w:pPr>
        <w:rPr>
          <w:rStyle w:val="Strong"/>
          <w:rFonts w:ascii="Times New Roman" w:eastAsia="Times New Roman" w:hAnsi="Times New Roman" w:cs="Times New Roman"/>
          <w:sz w:val="24"/>
          <w:szCs w:val="24"/>
        </w:rPr>
      </w:pPr>
      <w:r w:rsidRPr="00067094">
        <w:rPr>
          <w:rStyle w:val="Strong"/>
          <w:sz w:val="24"/>
          <w:szCs w:val="24"/>
        </w:rPr>
        <w:br w:type="page"/>
      </w:r>
    </w:p>
    <w:p w14:paraId="4E1AEB43" w14:textId="1DF4AEDA" w:rsidR="00A67CBF" w:rsidRPr="00067094" w:rsidRDefault="00A67CBF" w:rsidP="00C31B4E">
      <w:pPr>
        <w:pStyle w:val="NormalWeb"/>
        <w:spacing w:before="0" w:beforeAutospacing="0" w:after="0" w:afterAutospacing="0"/>
      </w:pPr>
      <w:r w:rsidRPr="00067094">
        <w:rPr>
          <w:rStyle w:val="Strong"/>
        </w:rPr>
        <w:lastRenderedPageBreak/>
        <w:t>Specific comments:</w:t>
      </w:r>
    </w:p>
    <w:p w14:paraId="79C03F21" w14:textId="602B4A9C" w:rsidR="00A67CBF" w:rsidRPr="00067094" w:rsidRDefault="00C31B4E" w:rsidP="00C31B4E">
      <w:pPr>
        <w:pStyle w:val="NormalWeb"/>
        <w:spacing w:before="0" w:beforeAutospacing="0" w:after="0" w:afterAutospacing="0"/>
      </w:pPr>
      <w:r w:rsidRPr="00067094">
        <w:t xml:space="preserve">1. </w:t>
      </w:r>
      <w:r w:rsidR="00A67CBF" w:rsidRPr="00067094">
        <w:t xml:space="preserve">Abstract: In general, I would suggest to provide more general, compelling information and not include variables, multiple units, HUC#, </w:t>
      </w:r>
      <w:proofErr w:type="spellStart"/>
      <w:r w:rsidR="00A67CBF" w:rsidRPr="00067094">
        <w:t>etc</w:t>
      </w:r>
      <w:proofErr w:type="spellEnd"/>
      <w:r w:rsidR="00A67CBF" w:rsidRPr="00067094">
        <w:t xml:space="preserve"> in an abstract. See additional in-line comments.</w:t>
      </w:r>
    </w:p>
    <w:p w14:paraId="000A0DE1" w14:textId="5FC99C7D" w:rsidR="00392A36" w:rsidRPr="00067094" w:rsidRDefault="00C31B4E" w:rsidP="00C31B4E">
      <w:pPr>
        <w:pStyle w:val="NormalWeb"/>
        <w:numPr>
          <w:ilvl w:val="0"/>
          <w:numId w:val="1"/>
        </w:numPr>
        <w:spacing w:before="0" w:beforeAutospacing="0" w:after="0" w:afterAutospacing="0"/>
      </w:pPr>
      <w:r w:rsidRPr="00067094">
        <w:rPr>
          <w:rFonts w:ascii="Arial" w:hAnsi="Arial" w:cs="Arial"/>
        </w:rPr>
        <w:t xml:space="preserve">We </w:t>
      </w:r>
      <w:r w:rsidR="00DA7997">
        <w:rPr>
          <w:rFonts w:ascii="Arial" w:hAnsi="Arial" w:cs="Arial"/>
        </w:rPr>
        <w:t>have revised</w:t>
      </w:r>
      <w:r w:rsidRPr="00067094">
        <w:rPr>
          <w:rFonts w:ascii="Arial" w:hAnsi="Arial" w:cs="Arial"/>
        </w:rPr>
        <w:t xml:space="preserve"> the abstract as follows:</w:t>
      </w:r>
    </w:p>
    <w:p w14:paraId="7AA32A6B" w14:textId="1FCDCDD5" w:rsidR="00C31B4E" w:rsidRPr="00067094" w:rsidRDefault="00C31B4E" w:rsidP="00C31B4E">
      <w:pPr>
        <w:pStyle w:val="NormalWeb"/>
        <w:numPr>
          <w:ilvl w:val="0"/>
          <w:numId w:val="1"/>
        </w:numPr>
        <w:spacing w:before="0" w:beforeAutospacing="0" w:after="0" w:afterAutospacing="0"/>
        <w:rPr>
          <w:rFonts w:ascii="Arial" w:hAnsi="Arial" w:cs="Arial"/>
        </w:rPr>
      </w:pPr>
      <w:r w:rsidRPr="00067094">
        <w:rPr>
          <w:rFonts w:ascii="Arial" w:hAnsi="Arial" w:cs="Arial"/>
        </w:rPr>
        <w:t xml:space="preserve">Abstract. In undammed watersheds in Mediterranean climates, the timing and abruptness of the transition from the dry season to the wet season have major implications for aquatic ecosystems. Of particular concern </w:t>
      </w:r>
      <w:ins w:id="13" w:author="Claire Kouba" w:date="2023-06-12T10:39:00Z">
        <w:r w:rsidRPr="00067094">
          <w:rPr>
            <w:rFonts w:ascii="Arial" w:hAnsi="Arial" w:cs="Arial"/>
          </w:rPr>
          <w:t xml:space="preserve">for resource managers </w:t>
        </w:r>
      </w:ins>
      <w:r w:rsidRPr="00067094">
        <w:rPr>
          <w:rFonts w:ascii="Arial" w:hAnsi="Arial" w:cs="Arial"/>
        </w:rPr>
        <w:t xml:space="preserve">in many coastal areas is whether this transition can provide sufficient flows at the right time to allow passage for spawning anadromous fish, which is determined by dry season baseflow rates and the timing of the onset of the rainy season. In (semi-) ephemeral watershed systems, </w:t>
      </w:r>
      <w:del w:id="14" w:author="Claire Kouba" w:date="2023-06-12T10:52:00Z">
        <w:r w:rsidRPr="00067094" w:rsidDel="003A2A6A">
          <w:rPr>
            <w:rFonts w:ascii="Arial" w:hAnsi="Arial" w:cs="Arial"/>
          </w:rPr>
          <w:delText>these functional flows</w:delText>
        </w:r>
      </w:del>
      <w:ins w:id="15" w:author="Claire Kouba" w:date="2023-06-12T10:52:00Z">
        <w:r w:rsidR="003A2A6A" w:rsidRPr="00067094">
          <w:rPr>
            <w:rFonts w:ascii="Arial" w:hAnsi="Arial" w:cs="Arial"/>
          </w:rPr>
          <w:t>the dry season baseflow and rainy season onset timing</w:t>
        </w:r>
      </w:ins>
      <w:r w:rsidRPr="00067094">
        <w:rPr>
          <w:rFonts w:ascii="Arial" w:hAnsi="Arial" w:cs="Arial"/>
        </w:rPr>
        <w:t xml:space="preserve"> also dictate the timing of full reconnection of the stream system. In this study, we propose methods to predict, approximately five months in advance, two key </w:t>
      </w:r>
      <w:proofErr w:type="spellStart"/>
      <w:r w:rsidRPr="00067094">
        <w:rPr>
          <w:rFonts w:ascii="Arial" w:hAnsi="Arial" w:cs="Arial"/>
        </w:rPr>
        <w:t>hydro</w:t>
      </w:r>
      <w:ins w:id="16" w:author="Claire Kouba" w:date="2023-06-12T11:03:00Z">
        <w:r w:rsidR="00D16091" w:rsidRPr="00067094">
          <w:rPr>
            <w:rFonts w:ascii="Arial" w:hAnsi="Arial" w:cs="Arial"/>
          </w:rPr>
          <w:t>meteoro</w:t>
        </w:r>
      </w:ins>
      <w:r w:rsidRPr="00067094">
        <w:rPr>
          <w:rFonts w:ascii="Arial" w:hAnsi="Arial" w:cs="Arial"/>
        </w:rPr>
        <w:t>logic</w:t>
      </w:r>
      <w:proofErr w:type="spellEnd"/>
      <w:r w:rsidRPr="00067094">
        <w:rPr>
          <w:rFonts w:ascii="Arial" w:hAnsi="Arial" w:cs="Arial"/>
        </w:rPr>
        <w:t xml:space="preserve"> metrics in the undammed rural Scott River watershed </w:t>
      </w:r>
      <w:del w:id="17" w:author="Claire Kouba" w:date="2023-06-12T10:55:00Z">
        <w:r w:rsidRPr="00067094" w:rsidDel="002D51A5">
          <w:rPr>
            <w:rFonts w:ascii="Arial" w:hAnsi="Arial" w:cs="Arial"/>
          </w:rPr>
          <w:delText xml:space="preserve">(HUC8 18010208) </w:delText>
        </w:r>
      </w:del>
      <w:r w:rsidRPr="00067094">
        <w:rPr>
          <w:rFonts w:ascii="Arial" w:hAnsi="Arial" w:cs="Arial"/>
        </w:rPr>
        <w:t xml:space="preserve">in northern California. Both metrics are intended to quantify the transition from the dry to the wet season, to characterize the severity of a dry year and support seasonal adaptive management. The first metric is the minimum 30-day dry season baseflow volume, </w:t>
      </w:r>
      <w:del w:id="18" w:author="Claire Kouba" w:date="2023-06-12T10:57:00Z">
        <w:r w:rsidRPr="00067094" w:rsidDel="002D51A5">
          <w:rPr>
            <w:rFonts w:ascii="Arial" w:hAnsi="Arial" w:cs="Arial"/>
          </w:rPr>
          <w:delText xml:space="preserve">Vmin, 30 days, </w:delText>
        </w:r>
      </w:del>
      <w:r w:rsidRPr="00067094">
        <w:rPr>
          <w:rFonts w:ascii="Arial" w:hAnsi="Arial" w:cs="Arial"/>
        </w:rPr>
        <w:t>which occurs at the end of the dry season (September-October)</w:t>
      </w:r>
      <w:del w:id="19" w:author="Claire Kouba" w:date="2023-06-12T10:55:00Z">
        <w:r w:rsidRPr="00067094" w:rsidDel="002D51A5">
          <w:rPr>
            <w:rFonts w:ascii="Arial" w:hAnsi="Arial" w:cs="Arial"/>
          </w:rPr>
          <w:delText xml:space="preserve"> in this Mediterranean climate</w:delText>
        </w:r>
      </w:del>
      <w:r w:rsidRPr="00067094">
        <w:rPr>
          <w:rFonts w:ascii="Arial" w:hAnsi="Arial" w:cs="Arial"/>
        </w:rPr>
        <w:t>. The second metric is the cumulative precipitation, starting Sept. 1st, necessary to bring the watershed to a “full” or “spilling” condition (i.e. initiate the onset of wet season storm- or baseflows) after the end of the dry season</w:t>
      </w:r>
      <w:del w:id="20" w:author="Claire Kouba" w:date="2023-06-12T10:57:00Z">
        <w:r w:rsidRPr="00067094" w:rsidDel="002D51A5">
          <w:rPr>
            <w:rFonts w:ascii="Arial" w:hAnsi="Arial" w:cs="Arial"/>
          </w:rPr>
          <w:delText>, referred to here as Pspill</w:delText>
        </w:r>
      </w:del>
      <w:r w:rsidRPr="00067094">
        <w:rPr>
          <w:rFonts w:ascii="Arial" w:hAnsi="Arial" w:cs="Arial"/>
        </w:rPr>
        <w:t xml:space="preserve">. As potential predictors of these two values, we assess maximum snowpack, cumulative precipitation, the timing of the snowpack and precipitation, spring groundwater levels, spring river flows, reference ET, and a subset of these metrics from the previous water year. We find that, though many of these predictors are correlated with the two metrics of interest, of the predictors considered here, the best prediction for both metrics is a linear combination of the maximum snowpack water content and total October-April precipitation. </w:t>
      </w:r>
      <w:r w:rsidRPr="00EF0C31">
        <w:rPr>
          <w:rFonts w:ascii="Arial" w:hAnsi="Arial" w:cs="Arial"/>
        </w:rPr>
        <w:t xml:space="preserve">These two linear models could reproduce historic values of </w:t>
      </w:r>
      <w:proofErr w:type="spellStart"/>
      <w:r w:rsidRPr="00EF0C31">
        <w:rPr>
          <w:rFonts w:ascii="Arial" w:hAnsi="Arial" w:cs="Arial"/>
        </w:rPr>
        <w:t>Vmin</w:t>
      </w:r>
      <w:proofErr w:type="spellEnd"/>
      <w:r w:rsidRPr="00EF0C31">
        <w:rPr>
          <w:rFonts w:ascii="Arial" w:hAnsi="Arial" w:cs="Arial"/>
        </w:rPr>
        <w:t xml:space="preserve">, 30 days and </w:t>
      </w:r>
      <w:proofErr w:type="spellStart"/>
      <w:r w:rsidRPr="00EF0C31">
        <w:rPr>
          <w:rFonts w:ascii="Arial" w:hAnsi="Arial" w:cs="Arial"/>
        </w:rPr>
        <w:t>Pspill</w:t>
      </w:r>
      <w:proofErr w:type="spellEnd"/>
      <w:r w:rsidRPr="00EF0C31">
        <w:rPr>
          <w:rFonts w:ascii="Arial" w:hAnsi="Arial" w:cs="Arial"/>
        </w:rPr>
        <w:t xml:space="preserve"> with an average model error (RMSE) of 1.4 Mm3 / 30 days (19.4 </w:t>
      </w:r>
      <w:proofErr w:type="spellStart"/>
      <w:r w:rsidRPr="00EF0C31">
        <w:rPr>
          <w:rFonts w:ascii="Arial" w:hAnsi="Arial" w:cs="Arial"/>
        </w:rPr>
        <w:t>cfs</w:t>
      </w:r>
      <w:proofErr w:type="spellEnd"/>
      <w:r w:rsidRPr="00EF0C31">
        <w:rPr>
          <w:rFonts w:ascii="Arial" w:hAnsi="Arial" w:cs="Arial"/>
        </w:rPr>
        <w:t>) and 2</w:t>
      </w:r>
      <w:r w:rsidR="00EF0C31" w:rsidRPr="00EF0C31">
        <w:rPr>
          <w:rFonts w:ascii="Arial" w:hAnsi="Arial" w:cs="Arial"/>
        </w:rPr>
        <w:t>5.4</w:t>
      </w:r>
      <w:r w:rsidRPr="00EF0C31">
        <w:rPr>
          <w:rFonts w:ascii="Arial" w:hAnsi="Arial" w:cs="Arial"/>
        </w:rPr>
        <w:t xml:space="preserve"> mm (</w:t>
      </w:r>
      <w:r w:rsidR="00EF0C31" w:rsidRPr="00EF0C31">
        <w:rPr>
          <w:rFonts w:ascii="Arial" w:hAnsi="Arial" w:cs="Arial"/>
        </w:rPr>
        <w:t>1</w:t>
      </w:r>
      <w:r w:rsidRPr="00EF0C31">
        <w:rPr>
          <w:rFonts w:ascii="Arial" w:hAnsi="Arial" w:cs="Arial"/>
        </w:rPr>
        <w:t xml:space="preserve"> inch), respectively. Alth</w:t>
      </w:r>
      <w:r w:rsidRPr="00067094">
        <w:rPr>
          <w:rFonts w:ascii="Arial" w:hAnsi="Arial" w:cs="Arial"/>
        </w:rPr>
        <w:t>ough these predictive indices could be used by governance entities to support local water management, careful consideration of baseline conditions used as a basis for prediction is necessary.</w:t>
      </w:r>
    </w:p>
    <w:p w14:paraId="21E896D6" w14:textId="77777777" w:rsidR="003A2A6A" w:rsidRPr="00067094" w:rsidRDefault="003A2A6A" w:rsidP="003A2A6A">
      <w:pPr>
        <w:pStyle w:val="NormalWeb"/>
        <w:spacing w:before="0" w:beforeAutospacing="0" w:after="0" w:afterAutospacing="0"/>
        <w:ind w:left="720"/>
        <w:rPr>
          <w:rFonts w:ascii="Arial" w:hAnsi="Arial" w:cs="Arial"/>
        </w:rPr>
      </w:pPr>
    </w:p>
    <w:p w14:paraId="5F42D45D" w14:textId="2CD84DFC" w:rsidR="00A67CBF" w:rsidRPr="00067094" w:rsidRDefault="00C31B4E" w:rsidP="00C31B4E">
      <w:pPr>
        <w:pStyle w:val="NormalWeb"/>
        <w:spacing w:before="0" w:beforeAutospacing="0" w:after="0" w:afterAutospacing="0"/>
      </w:pPr>
      <w:r w:rsidRPr="00067094">
        <w:t xml:space="preserve">2. </w:t>
      </w:r>
      <w:r w:rsidR="00A67CBF" w:rsidRPr="00067094">
        <w:t xml:space="preserve">1-2 sentences should not be standalone paragraphs, as is currently done several times (L51, L72, L124, L369, </w:t>
      </w:r>
      <w:proofErr w:type="spellStart"/>
      <w:r w:rsidR="00A67CBF" w:rsidRPr="00067094">
        <w:t>etc</w:t>
      </w:r>
      <w:proofErr w:type="spellEnd"/>
      <w:r w:rsidR="00A67CBF" w:rsidRPr="00067094">
        <w:t>). Please revise your paragraph and section structures accordingly.</w:t>
      </w:r>
    </w:p>
    <w:p w14:paraId="21D9EBE6" w14:textId="4284202C" w:rsidR="00A67CBF" w:rsidRPr="00067094" w:rsidRDefault="00A67CBF" w:rsidP="00C31B4E">
      <w:pPr>
        <w:pStyle w:val="NormalWeb"/>
        <w:spacing w:before="0" w:beforeAutospacing="0" w:after="0" w:afterAutospacing="0"/>
      </w:pPr>
      <w:r w:rsidRPr="00067094">
        <w:t>Please use “functional flows” throughout to be consistent with the published literature</w:t>
      </w:r>
    </w:p>
    <w:p w14:paraId="39D1E67A" w14:textId="6E384466" w:rsidR="005740EE" w:rsidRPr="00067094" w:rsidRDefault="00DC7BF3" w:rsidP="00D30FEA">
      <w:pPr>
        <w:pStyle w:val="NormalWeb"/>
        <w:numPr>
          <w:ilvl w:val="0"/>
          <w:numId w:val="4"/>
        </w:numPr>
        <w:spacing w:before="0" w:beforeAutospacing="0" w:after="0" w:afterAutospacing="0"/>
      </w:pPr>
      <w:r w:rsidRPr="00067094">
        <w:rPr>
          <w:rFonts w:ascii="Arial" w:hAnsi="Arial" w:cs="Arial"/>
        </w:rPr>
        <w:t>The paragraphs on L51</w:t>
      </w:r>
      <w:r w:rsidR="0015032A" w:rsidRPr="00067094">
        <w:rPr>
          <w:rFonts w:ascii="Arial" w:hAnsi="Arial" w:cs="Arial"/>
        </w:rPr>
        <w:t>, L72</w:t>
      </w:r>
      <w:r w:rsidR="00A7769D" w:rsidRPr="00067094">
        <w:rPr>
          <w:rFonts w:ascii="Arial" w:hAnsi="Arial" w:cs="Arial"/>
        </w:rPr>
        <w:t>, L75</w:t>
      </w:r>
      <w:r w:rsidRPr="00067094">
        <w:rPr>
          <w:rFonts w:ascii="Arial" w:hAnsi="Arial" w:cs="Arial"/>
        </w:rPr>
        <w:t xml:space="preserve">, </w:t>
      </w:r>
      <w:r w:rsidR="0002114B" w:rsidRPr="00067094">
        <w:rPr>
          <w:rFonts w:ascii="Arial" w:hAnsi="Arial" w:cs="Arial"/>
        </w:rPr>
        <w:t>L124</w:t>
      </w:r>
      <w:r w:rsidR="00E4598E" w:rsidRPr="00067094">
        <w:rPr>
          <w:rFonts w:ascii="Arial" w:hAnsi="Arial" w:cs="Arial"/>
        </w:rPr>
        <w:t xml:space="preserve">, </w:t>
      </w:r>
      <w:r w:rsidR="00374B55" w:rsidRPr="00067094">
        <w:rPr>
          <w:rFonts w:ascii="Arial" w:hAnsi="Arial" w:cs="Arial"/>
        </w:rPr>
        <w:t xml:space="preserve">and L369 </w:t>
      </w:r>
      <w:r w:rsidR="00DA7997">
        <w:rPr>
          <w:rFonts w:ascii="Arial" w:hAnsi="Arial" w:cs="Arial"/>
        </w:rPr>
        <w:t xml:space="preserve">have been </w:t>
      </w:r>
      <w:r w:rsidR="0002114B" w:rsidRPr="00067094">
        <w:rPr>
          <w:rFonts w:ascii="Arial" w:hAnsi="Arial" w:cs="Arial"/>
        </w:rPr>
        <w:t xml:space="preserve">edited or </w:t>
      </w:r>
      <w:r w:rsidRPr="00067094">
        <w:rPr>
          <w:rFonts w:ascii="Arial" w:hAnsi="Arial" w:cs="Arial"/>
        </w:rPr>
        <w:t>combined with other text as suggested.</w:t>
      </w:r>
    </w:p>
    <w:p w14:paraId="64F365F1" w14:textId="1252DA6A" w:rsidR="00374B55" w:rsidRPr="00067094" w:rsidRDefault="00374B55" w:rsidP="00D30FEA">
      <w:pPr>
        <w:pStyle w:val="NormalWeb"/>
        <w:numPr>
          <w:ilvl w:val="0"/>
          <w:numId w:val="4"/>
        </w:numPr>
        <w:spacing w:before="0" w:beforeAutospacing="0" w:after="0" w:afterAutospacing="0"/>
        <w:rPr>
          <w:rFonts w:ascii="Arial" w:hAnsi="Arial" w:cs="Arial"/>
        </w:rPr>
      </w:pPr>
      <w:r w:rsidRPr="00067094">
        <w:rPr>
          <w:rFonts w:ascii="Arial" w:hAnsi="Arial" w:cs="Arial"/>
        </w:rPr>
        <w:t xml:space="preserve">Terminology </w:t>
      </w:r>
      <w:r w:rsidR="00DA7997">
        <w:rPr>
          <w:rFonts w:ascii="Arial" w:hAnsi="Arial" w:cs="Arial"/>
        </w:rPr>
        <w:t>has been</w:t>
      </w:r>
      <w:r w:rsidRPr="00067094">
        <w:rPr>
          <w:rFonts w:ascii="Arial" w:hAnsi="Arial" w:cs="Arial"/>
        </w:rPr>
        <w:t xml:space="preserve"> standardized to use “functional flows” throughout as suggested.</w:t>
      </w:r>
    </w:p>
    <w:p w14:paraId="403B908D" w14:textId="77777777" w:rsidR="00A67CBF" w:rsidRPr="00067094" w:rsidRDefault="00A67CBF" w:rsidP="00C31B4E">
      <w:pPr>
        <w:pStyle w:val="NormalWeb"/>
        <w:spacing w:before="0" w:beforeAutospacing="0" w:after="0" w:afterAutospacing="0"/>
      </w:pPr>
      <w:r w:rsidRPr="00067094">
        <w:t> </w:t>
      </w:r>
    </w:p>
    <w:p w14:paraId="48253B54" w14:textId="0B7E028D" w:rsidR="00A67CBF" w:rsidRPr="00067094" w:rsidRDefault="00C31B4E" w:rsidP="00C31B4E">
      <w:pPr>
        <w:pStyle w:val="NormalWeb"/>
        <w:spacing w:before="0" w:beforeAutospacing="0" w:after="0" w:afterAutospacing="0"/>
      </w:pPr>
      <w:r w:rsidRPr="00067094">
        <w:lastRenderedPageBreak/>
        <w:t xml:space="preserve">3. </w:t>
      </w:r>
      <w:r w:rsidR="00A67CBF" w:rsidRPr="00067094">
        <w:t>Tense issues throughout manuscript, particularly in the Results - past, present, and "have been...". Choose one (I suggest past tense to be consistent with most journal articles) and use consistently throughout.</w:t>
      </w:r>
    </w:p>
    <w:p w14:paraId="6BCEF7B5" w14:textId="1FD04373" w:rsidR="00412032" w:rsidRPr="00DA7997" w:rsidRDefault="00DA7997" w:rsidP="00412032">
      <w:pPr>
        <w:pStyle w:val="NormalWeb"/>
        <w:numPr>
          <w:ilvl w:val="0"/>
          <w:numId w:val="4"/>
        </w:numPr>
        <w:spacing w:before="0" w:beforeAutospacing="0" w:after="0" w:afterAutospacing="0"/>
        <w:rPr>
          <w:rFonts w:ascii="Arial" w:hAnsi="Arial" w:cs="Arial"/>
        </w:rPr>
      </w:pPr>
      <w:r w:rsidRPr="00DA7997">
        <w:rPr>
          <w:rFonts w:ascii="Arial" w:hAnsi="Arial" w:cs="Arial"/>
        </w:rPr>
        <w:t>The tense of the Results section has been revised to be consistently past-tense.</w:t>
      </w:r>
    </w:p>
    <w:p w14:paraId="7C349E21" w14:textId="77777777" w:rsidR="00C31B4E" w:rsidRPr="00067094" w:rsidRDefault="00C31B4E" w:rsidP="00C31B4E">
      <w:pPr>
        <w:pStyle w:val="NormalWeb"/>
        <w:spacing w:before="0" w:beforeAutospacing="0" w:after="0" w:afterAutospacing="0"/>
      </w:pPr>
    </w:p>
    <w:p w14:paraId="5761D1A4" w14:textId="0720AC48" w:rsidR="00A67CBF" w:rsidRPr="00067094" w:rsidRDefault="00C31B4E" w:rsidP="00C31B4E">
      <w:pPr>
        <w:pStyle w:val="NormalWeb"/>
        <w:spacing w:before="0" w:beforeAutospacing="0" w:after="0" w:afterAutospacing="0"/>
      </w:pPr>
      <w:r w:rsidRPr="00067094">
        <w:t xml:space="preserve">4. </w:t>
      </w:r>
      <w:r w:rsidR="00A67CBF" w:rsidRPr="00067094">
        <w:t>Some steps in the methods remain unclear. For instance, 2.3.1. is the first mention of a “model” and there is no indication of what type of model you are trying to develop or why (e.g. linear regression modeling to predict X as a function of Y…).</w:t>
      </w:r>
    </w:p>
    <w:p w14:paraId="032E281F" w14:textId="0008D429" w:rsidR="00412032" w:rsidRPr="00067094" w:rsidRDefault="00412032" w:rsidP="00412032">
      <w:pPr>
        <w:pStyle w:val="NormalWeb"/>
        <w:numPr>
          <w:ilvl w:val="0"/>
          <w:numId w:val="4"/>
        </w:numPr>
        <w:spacing w:before="0" w:beforeAutospacing="0" w:after="0" w:afterAutospacing="0"/>
        <w:rPr>
          <w:rFonts w:ascii="Arial" w:hAnsi="Arial" w:cs="Arial"/>
        </w:rPr>
      </w:pPr>
      <w:r w:rsidRPr="00067094">
        <w:rPr>
          <w:rFonts w:ascii="Arial" w:hAnsi="Arial" w:cs="Arial"/>
        </w:rPr>
        <w:t xml:space="preserve">The sentence “In this study we used linear regression modeling to predict watershed behavior at the end of the dry season (the response) using data available the previous spring (the predictors)” </w:t>
      </w:r>
      <w:r w:rsidR="00DA7997">
        <w:rPr>
          <w:rFonts w:ascii="Arial" w:hAnsi="Arial" w:cs="Arial"/>
        </w:rPr>
        <w:t>has been</w:t>
      </w:r>
      <w:r w:rsidRPr="00067094">
        <w:rPr>
          <w:rFonts w:ascii="Arial" w:hAnsi="Arial" w:cs="Arial"/>
        </w:rPr>
        <w:t xml:space="preserve"> added to the beginning of the Methods section for clarification.</w:t>
      </w:r>
    </w:p>
    <w:p w14:paraId="25C35B86" w14:textId="77777777" w:rsidR="00C31B4E" w:rsidRPr="00067094" w:rsidRDefault="00C31B4E" w:rsidP="00C31B4E">
      <w:pPr>
        <w:pStyle w:val="NormalWeb"/>
        <w:spacing w:before="0" w:beforeAutospacing="0" w:after="0" w:afterAutospacing="0"/>
      </w:pPr>
    </w:p>
    <w:p w14:paraId="5EB46F65" w14:textId="79F421D8" w:rsidR="00A67CBF" w:rsidRPr="00067094" w:rsidRDefault="00C31B4E" w:rsidP="00C31B4E">
      <w:pPr>
        <w:pStyle w:val="NormalWeb"/>
        <w:spacing w:before="0" w:beforeAutospacing="0" w:after="0" w:afterAutospacing="0"/>
      </w:pPr>
      <w:r w:rsidRPr="00067094">
        <w:t xml:space="preserve">5. </w:t>
      </w:r>
      <w:r w:rsidR="00A67CBF" w:rsidRPr="00067094">
        <w:t>There are some grammatical and spelling issues to be addressed (see inline comments)</w:t>
      </w:r>
    </w:p>
    <w:p w14:paraId="4B226855" w14:textId="3FB659DF" w:rsidR="00A67CBF" w:rsidRPr="00067094" w:rsidRDefault="00A67CBF" w:rsidP="00C31B4E">
      <w:pPr>
        <w:pStyle w:val="NormalWeb"/>
        <w:spacing w:before="0" w:beforeAutospacing="0" w:after="0" w:afterAutospacing="0"/>
      </w:pPr>
      <w:r w:rsidRPr="00067094">
        <w:t>Some terms could be more clearly defined or concepts more clearly described (e.g. echo effect, partial one-year holdover, GSP).</w:t>
      </w:r>
    </w:p>
    <w:p w14:paraId="51A29594" w14:textId="54FBBBB9" w:rsidR="00B62D4B" w:rsidRPr="00067094" w:rsidRDefault="00B62D4B" w:rsidP="00C31B4E">
      <w:pPr>
        <w:pStyle w:val="NormalWeb"/>
        <w:numPr>
          <w:ilvl w:val="0"/>
          <w:numId w:val="4"/>
        </w:numPr>
        <w:spacing w:before="0" w:beforeAutospacing="0" w:after="0" w:afterAutospacing="0"/>
      </w:pPr>
      <w:r w:rsidRPr="00067094">
        <w:rPr>
          <w:rFonts w:ascii="Arial" w:hAnsi="Arial" w:cs="Arial"/>
        </w:rPr>
        <w:t>These grammatical and spelling issues</w:t>
      </w:r>
      <w:r w:rsidR="00DA7997">
        <w:rPr>
          <w:rFonts w:ascii="Arial" w:hAnsi="Arial" w:cs="Arial"/>
        </w:rPr>
        <w:t xml:space="preserve"> have been</w:t>
      </w:r>
      <w:r w:rsidRPr="00067094">
        <w:rPr>
          <w:rFonts w:ascii="Arial" w:hAnsi="Arial" w:cs="Arial"/>
        </w:rPr>
        <w:t xml:space="preserve"> revised as described in responses to inline comments below.</w:t>
      </w:r>
    </w:p>
    <w:p w14:paraId="02095B46" w14:textId="77777777" w:rsidR="00A67CBF" w:rsidRPr="00067094" w:rsidRDefault="00A67CBF" w:rsidP="00C31B4E">
      <w:pPr>
        <w:pStyle w:val="NormalWeb"/>
        <w:spacing w:before="0" w:beforeAutospacing="0" w:after="0" w:afterAutospacing="0"/>
      </w:pPr>
      <w:r w:rsidRPr="00067094">
        <w:t> </w:t>
      </w:r>
    </w:p>
    <w:p w14:paraId="3BFF5077" w14:textId="47DBF5D1" w:rsidR="00A67CBF" w:rsidRPr="00025BFE" w:rsidRDefault="00C31B4E" w:rsidP="00C31B4E">
      <w:pPr>
        <w:pStyle w:val="NormalWeb"/>
        <w:spacing w:before="0" w:beforeAutospacing="0" w:after="0" w:afterAutospacing="0"/>
      </w:pPr>
      <w:r w:rsidRPr="00067094">
        <w:t xml:space="preserve">6. </w:t>
      </w:r>
      <w:r w:rsidR="00A67CBF" w:rsidRPr="00067094">
        <w:t xml:space="preserve">Please provide a </w:t>
      </w:r>
      <w:proofErr w:type="gramStart"/>
      <w:r w:rsidR="00A67CBF" w:rsidRPr="00067094">
        <w:t>more clear</w:t>
      </w:r>
      <w:proofErr w:type="gramEnd"/>
      <w:r w:rsidR="00A67CBF" w:rsidRPr="00067094">
        <w:t xml:space="preserve"> explanation for the selection of the Q spill threshold. Looking at Panel A in Figure 4, since individual hydrographs cannot be clearly distinguished I find myself struggling to fully understand how you visually determined th</w:t>
      </w:r>
      <w:r w:rsidR="00A67CBF" w:rsidRPr="00025BFE">
        <w:t>is threshold.</w:t>
      </w:r>
    </w:p>
    <w:p w14:paraId="5C721BC1" w14:textId="5F31F444" w:rsidR="00067094" w:rsidRPr="00067094" w:rsidRDefault="00DA7997" w:rsidP="00C31B4E">
      <w:pPr>
        <w:pStyle w:val="NormalWeb"/>
        <w:numPr>
          <w:ilvl w:val="0"/>
          <w:numId w:val="4"/>
        </w:numPr>
        <w:spacing w:before="0" w:beforeAutospacing="0" w:after="0" w:afterAutospacing="0"/>
      </w:pPr>
      <w:r>
        <w:rPr>
          <w:rFonts w:ascii="Arial" w:hAnsi="Arial" w:cs="Arial"/>
        </w:rPr>
        <w:t>We have conducted a</w:t>
      </w:r>
      <w:r w:rsidR="004B60AF" w:rsidRPr="00C7551B">
        <w:rPr>
          <w:rFonts w:ascii="Arial" w:hAnsi="Arial" w:cs="Arial"/>
        </w:rPr>
        <w:t xml:space="preserve"> more detailed analysis, based on rainfall-runoff responses in dry and wet seasons, to support the selection of the Q spill threshold. This</w:t>
      </w:r>
      <w:r>
        <w:rPr>
          <w:rFonts w:ascii="Arial" w:hAnsi="Arial" w:cs="Arial"/>
        </w:rPr>
        <w:t xml:space="preserve"> has been </w:t>
      </w:r>
      <w:r w:rsidR="008E222C" w:rsidRPr="00C7551B">
        <w:rPr>
          <w:rFonts w:ascii="Arial" w:hAnsi="Arial" w:cs="Arial"/>
        </w:rPr>
        <w:t>concisely</w:t>
      </w:r>
      <w:r w:rsidR="004B60AF" w:rsidRPr="00C7551B">
        <w:rPr>
          <w:rFonts w:ascii="Arial" w:hAnsi="Arial" w:cs="Arial"/>
        </w:rPr>
        <w:t xml:space="preserve"> described in the </w:t>
      </w:r>
      <w:r w:rsidR="00025BFE" w:rsidRPr="00C7551B">
        <w:rPr>
          <w:rFonts w:ascii="Arial" w:hAnsi="Arial" w:cs="Arial"/>
        </w:rPr>
        <w:t>Results section</w:t>
      </w:r>
      <w:r>
        <w:rPr>
          <w:rFonts w:ascii="Arial" w:hAnsi="Arial" w:cs="Arial"/>
        </w:rPr>
        <w:t xml:space="preserve"> and included in more detail in an Appendix</w:t>
      </w:r>
      <w:r w:rsidR="00067094" w:rsidRPr="00C7551B">
        <w:rPr>
          <w:rFonts w:ascii="Arial" w:hAnsi="Arial" w:cs="Arial"/>
        </w:rPr>
        <w:t>.</w:t>
      </w:r>
    </w:p>
    <w:p w14:paraId="3B4674CC" w14:textId="77777777" w:rsidR="00C31B4E" w:rsidRPr="00067094" w:rsidRDefault="00C31B4E" w:rsidP="00C31B4E">
      <w:pPr>
        <w:pStyle w:val="NormalWeb"/>
        <w:spacing w:before="0" w:beforeAutospacing="0" w:after="0" w:afterAutospacing="0"/>
      </w:pPr>
    </w:p>
    <w:p w14:paraId="4CBEBC60" w14:textId="3EA8D6D1" w:rsidR="00A67CBF" w:rsidRPr="00067094" w:rsidRDefault="00C31B4E" w:rsidP="00C31B4E">
      <w:pPr>
        <w:pStyle w:val="NormalWeb"/>
        <w:spacing w:before="0" w:beforeAutospacing="0" w:after="0" w:afterAutospacing="0"/>
      </w:pPr>
      <w:r w:rsidRPr="00067094">
        <w:t xml:space="preserve">7. </w:t>
      </w:r>
      <w:r w:rsidR="00A67CBF" w:rsidRPr="00067094">
        <w:t xml:space="preserve">Figure 8 and other map figures – add scale bar, north arrow, and in Fig 8 additional points of reference in the Scott watershed (e.g. gage locations, </w:t>
      </w:r>
      <w:proofErr w:type="spellStart"/>
      <w:r w:rsidR="00A67CBF" w:rsidRPr="00067094">
        <w:t>etc</w:t>
      </w:r>
      <w:proofErr w:type="spellEnd"/>
      <w:r w:rsidR="00A67CBF" w:rsidRPr="00067094">
        <w:t>). Also, there are a lot of figures. Could any be combined or moved to SI to simplify the message?</w:t>
      </w:r>
    </w:p>
    <w:p w14:paraId="4C4D82DF" w14:textId="10E1281F" w:rsidR="00A67CBF" w:rsidRDefault="00A67CBF" w:rsidP="00C31B4E">
      <w:pPr>
        <w:pStyle w:val="NormalWeb"/>
        <w:spacing w:before="0" w:beforeAutospacing="0" w:after="0" w:afterAutospacing="0"/>
      </w:pPr>
      <w:r w:rsidRPr="00067094">
        <w:t>See other inline edits in PDF.</w:t>
      </w:r>
    </w:p>
    <w:p w14:paraId="565DC9C3" w14:textId="391D3AE4" w:rsidR="00067094" w:rsidRPr="000847CB" w:rsidRDefault="004B4C47" w:rsidP="00067094">
      <w:pPr>
        <w:pStyle w:val="NormalWeb"/>
        <w:numPr>
          <w:ilvl w:val="0"/>
          <w:numId w:val="4"/>
        </w:numPr>
        <w:spacing w:before="0" w:beforeAutospacing="0" w:after="0" w:afterAutospacing="0"/>
      </w:pPr>
      <w:r w:rsidRPr="000847CB">
        <w:rPr>
          <w:rFonts w:ascii="Arial" w:hAnsi="Arial" w:cs="Arial"/>
        </w:rPr>
        <w:t>A scale and a north arrow have been added to Figures 3 and 8.</w:t>
      </w:r>
    </w:p>
    <w:p w14:paraId="3054BCF1" w14:textId="680C7AA2" w:rsidR="00AA09C1" w:rsidRPr="000847CB" w:rsidRDefault="002622D1" w:rsidP="00067094">
      <w:pPr>
        <w:pStyle w:val="NormalWeb"/>
        <w:numPr>
          <w:ilvl w:val="0"/>
          <w:numId w:val="4"/>
        </w:numPr>
        <w:spacing w:before="0" w:beforeAutospacing="0" w:after="0" w:afterAutospacing="0"/>
        <w:rPr>
          <w:rFonts w:ascii="Arial" w:hAnsi="Arial" w:cs="Arial"/>
        </w:rPr>
      </w:pPr>
      <w:r w:rsidRPr="000847CB">
        <w:rPr>
          <w:rFonts w:ascii="Arial" w:hAnsi="Arial" w:cs="Arial"/>
        </w:rPr>
        <w:t>Figure</w:t>
      </w:r>
      <w:r w:rsidR="004B4C47" w:rsidRPr="000847CB">
        <w:rPr>
          <w:rFonts w:ascii="Arial" w:hAnsi="Arial" w:cs="Arial"/>
        </w:rPr>
        <w:t xml:space="preserve"> 8 (wells) and Figure</w:t>
      </w:r>
      <w:r w:rsidRPr="000847CB">
        <w:rPr>
          <w:rFonts w:ascii="Arial" w:hAnsi="Arial" w:cs="Arial"/>
        </w:rPr>
        <w:t xml:space="preserve">s 9-14 (model </w:t>
      </w:r>
      <w:r w:rsidR="004B4C47" w:rsidRPr="000847CB">
        <w:rPr>
          <w:rFonts w:ascii="Arial" w:hAnsi="Arial" w:cs="Arial"/>
        </w:rPr>
        <w:t>evaluation figures)</w:t>
      </w:r>
      <w:r w:rsidRPr="000847CB">
        <w:rPr>
          <w:rFonts w:ascii="Arial" w:hAnsi="Arial" w:cs="Arial"/>
        </w:rPr>
        <w:t xml:space="preserve"> have been moved to an Appendix.</w:t>
      </w:r>
    </w:p>
    <w:p w14:paraId="28CCDD98" w14:textId="77777777" w:rsidR="00067094" w:rsidRDefault="00067094" w:rsidP="00C31B4E">
      <w:pPr>
        <w:pStyle w:val="NormalWeb"/>
        <w:spacing w:before="0" w:beforeAutospacing="0" w:after="0" w:afterAutospacing="0"/>
      </w:pPr>
    </w:p>
    <w:p w14:paraId="424FF97F" w14:textId="77777777" w:rsidR="00067094" w:rsidRPr="00067094" w:rsidRDefault="00067094" w:rsidP="00C31B4E">
      <w:pPr>
        <w:pStyle w:val="NormalWeb"/>
        <w:spacing w:before="0" w:beforeAutospacing="0" w:after="0" w:afterAutospacing="0"/>
      </w:pPr>
    </w:p>
    <w:p w14:paraId="75B4FF84" w14:textId="3BBB5607" w:rsidR="00C31B4E" w:rsidRPr="00067094" w:rsidRDefault="00C31B4E" w:rsidP="00C31B4E">
      <w:pPr>
        <w:pStyle w:val="NormalWeb"/>
        <w:spacing w:before="0" w:beforeAutospacing="0" w:after="0" w:afterAutospacing="0"/>
      </w:pPr>
    </w:p>
    <w:p w14:paraId="07DF560C" w14:textId="77777777" w:rsidR="003A2A6A" w:rsidRPr="00067094" w:rsidRDefault="003A2A6A">
      <w:pPr>
        <w:rPr>
          <w:rFonts w:ascii="Times New Roman" w:eastAsia="Times New Roman" w:hAnsi="Times New Roman" w:cs="Times New Roman"/>
          <w:b/>
          <w:sz w:val="24"/>
          <w:szCs w:val="24"/>
        </w:rPr>
      </w:pPr>
      <w:r w:rsidRPr="00067094">
        <w:rPr>
          <w:b/>
          <w:sz w:val="24"/>
          <w:szCs w:val="24"/>
        </w:rPr>
        <w:br w:type="page"/>
      </w:r>
    </w:p>
    <w:p w14:paraId="1CE013C0" w14:textId="74EAEF5D" w:rsidR="00C31B4E" w:rsidRPr="00067094" w:rsidRDefault="00C31B4E" w:rsidP="00C31B4E">
      <w:pPr>
        <w:pStyle w:val="NormalWeb"/>
        <w:spacing w:before="0" w:beforeAutospacing="0" w:after="0" w:afterAutospacing="0"/>
        <w:rPr>
          <w:b/>
        </w:rPr>
      </w:pPr>
      <w:r w:rsidRPr="00067094">
        <w:rPr>
          <w:b/>
        </w:rPr>
        <w:lastRenderedPageBreak/>
        <w:t>In-line edits:</w:t>
      </w:r>
    </w:p>
    <w:p w14:paraId="47DF82AB" w14:textId="77777777" w:rsidR="002D51A5" w:rsidRPr="00067094" w:rsidRDefault="002D51A5" w:rsidP="00C31B4E">
      <w:pPr>
        <w:pStyle w:val="NormalWeb"/>
        <w:spacing w:before="0" w:beforeAutospacing="0" w:after="0" w:afterAutospacing="0"/>
      </w:pPr>
    </w:p>
    <w:p w14:paraId="73EDAC95" w14:textId="3DF7009E" w:rsidR="002D51A5" w:rsidRPr="00067094" w:rsidRDefault="002D51A5" w:rsidP="00C31B4E">
      <w:pPr>
        <w:pStyle w:val="NormalWeb"/>
        <w:spacing w:before="0" w:beforeAutospacing="0" w:after="0" w:afterAutospacing="0"/>
        <w:rPr>
          <w:u w:val="single"/>
        </w:rPr>
      </w:pPr>
      <w:r w:rsidRPr="00067094">
        <w:rPr>
          <w:u w:val="single"/>
        </w:rPr>
        <w:t>Page 1:</w:t>
      </w:r>
    </w:p>
    <w:p w14:paraId="1BE98971" w14:textId="77777777" w:rsidR="002D51A5" w:rsidRPr="00067094" w:rsidRDefault="002D51A5" w:rsidP="00C31B4E">
      <w:pPr>
        <w:autoSpaceDE w:val="0"/>
        <w:autoSpaceDN w:val="0"/>
        <w:adjustRightInd w:val="0"/>
        <w:spacing w:after="0" w:line="240" w:lineRule="auto"/>
        <w:rPr>
          <w:rFonts w:ascii="Times New Roman" w:hAnsi="Times New Roman" w:cs="Times New Roman"/>
          <w:color w:val="000000"/>
          <w:sz w:val="24"/>
          <w:szCs w:val="24"/>
        </w:rPr>
      </w:pPr>
    </w:p>
    <w:p w14:paraId="2774A4AF" w14:textId="64A4A8B8"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If you are talking about natural/unimpaired flow patterns, then I don't think concern is the right word for trying to understand the natural processes that will vary from year to year</w:t>
      </w:r>
    </w:p>
    <w:p w14:paraId="42A475C7" w14:textId="63EE9C5C" w:rsidR="00C31B4E" w:rsidRPr="00067094" w:rsidRDefault="00C31B4E" w:rsidP="00C31B4E">
      <w:pPr>
        <w:pStyle w:val="NormalWeb"/>
        <w:numPr>
          <w:ilvl w:val="0"/>
          <w:numId w:val="1"/>
        </w:numPr>
        <w:spacing w:before="0" w:beforeAutospacing="0" w:after="0" w:afterAutospacing="0"/>
      </w:pPr>
      <w:r w:rsidRPr="00067094">
        <w:rPr>
          <w:rFonts w:ascii="Arial" w:hAnsi="Arial" w:cs="Arial"/>
        </w:rPr>
        <w:t xml:space="preserve">The phrase “for resource managers” </w:t>
      </w:r>
      <w:r w:rsidR="00DA7997">
        <w:rPr>
          <w:rFonts w:ascii="Arial" w:hAnsi="Arial" w:cs="Arial"/>
        </w:rPr>
        <w:t>has been</w:t>
      </w:r>
      <w:r w:rsidRPr="00067094">
        <w:rPr>
          <w:rFonts w:ascii="Arial" w:hAnsi="Arial" w:cs="Arial"/>
        </w:rPr>
        <w:t xml:space="preserve"> added to clarify the concerned party (see revised abstract in response to Specific Comment 1).</w:t>
      </w:r>
    </w:p>
    <w:p w14:paraId="114EDFB5" w14:textId="77777777" w:rsidR="00C31B4E" w:rsidRPr="00067094" w:rsidRDefault="00C31B4E" w:rsidP="00C31B4E">
      <w:pPr>
        <w:autoSpaceDE w:val="0"/>
        <w:autoSpaceDN w:val="0"/>
        <w:adjustRightInd w:val="0"/>
        <w:spacing w:after="0" w:line="240" w:lineRule="auto"/>
        <w:rPr>
          <w:rFonts w:ascii="Times New Roman" w:hAnsi="Times New Roman" w:cs="Times New Roman"/>
          <w:sz w:val="24"/>
          <w:szCs w:val="24"/>
        </w:rPr>
      </w:pPr>
    </w:p>
    <w:p w14:paraId="33BEB93F" w14:textId="19E8D170"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which? FFs have not been defined yet</w:t>
      </w:r>
    </w:p>
    <w:p w14:paraId="13B76F63" w14:textId="3348288B" w:rsidR="00C31B4E" w:rsidRPr="00067094" w:rsidRDefault="003A2A6A" w:rsidP="003A2A6A">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two key flows have been identified by name rather than being grouped under the term “these functional flows” (see revised abstract in response to Specific Comment 1).</w:t>
      </w:r>
    </w:p>
    <w:p w14:paraId="38D6A5A1" w14:textId="2C730967"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flow metrics?</w:t>
      </w:r>
    </w:p>
    <w:p w14:paraId="543C83EA" w14:textId="4A35B2C1" w:rsidR="002D51A5" w:rsidRPr="00067094" w:rsidRDefault="00D16091"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 xml:space="preserve">Text </w:t>
      </w:r>
      <w:r w:rsidR="00DA7997">
        <w:rPr>
          <w:rFonts w:ascii="Arial" w:hAnsi="Arial" w:cs="Arial"/>
          <w:sz w:val="24"/>
          <w:szCs w:val="24"/>
        </w:rPr>
        <w:t>has been</w:t>
      </w:r>
      <w:r w:rsidRPr="00067094">
        <w:rPr>
          <w:rFonts w:ascii="Arial" w:hAnsi="Arial" w:cs="Arial"/>
          <w:sz w:val="24"/>
          <w:szCs w:val="24"/>
        </w:rPr>
        <w:t xml:space="preserve"> clarified to say “</w:t>
      </w:r>
      <w:proofErr w:type="spellStart"/>
      <w:r w:rsidRPr="00067094">
        <w:rPr>
          <w:rFonts w:ascii="Arial" w:hAnsi="Arial" w:cs="Arial"/>
          <w:sz w:val="24"/>
          <w:szCs w:val="24"/>
        </w:rPr>
        <w:t>hydrometeorologic</w:t>
      </w:r>
      <w:proofErr w:type="spellEnd"/>
      <w:r w:rsidRPr="00067094">
        <w:rPr>
          <w:rFonts w:ascii="Arial" w:hAnsi="Arial" w:cs="Arial"/>
          <w:sz w:val="24"/>
          <w:szCs w:val="24"/>
        </w:rPr>
        <w:t xml:space="preserve"> metrics” rather than “hydrologic metrics”, to reflect the distinction that only one of the two metrics is directly related to flow; the other concerns cumulative rainfall.</w:t>
      </w:r>
      <w:r w:rsidR="002D51A5" w:rsidRPr="00067094">
        <w:rPr>
          <w:rFonts w:ascii="Arial" w:hAnsi="Arial" w:cs="Arial"/>
          <w:sz w:val="24"/>
          <w:szCs w:val="24"/>
        </w:rPr>
        <w:t xml:space="preserve"> (see revised abstract in response to Specific Comment 1).</w:t>
      </w:r>
    </w:p>
    <w:p w14:paraId="6707F0FD" w14:textId="68044F0F" w:rsidR="002D51A5" w:rsidRPr="00067094" w:rsidRDefault="002D51A5" w:rsidP="00C31B4E">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sz w:val="24"/>
          <w:szCs w:val="24"/>
        </w:rPr>
        <w:t>Remove text “(HUC8 18010208)”</w:t>
      </w:r>
    </w:p>
    <w:p w14:paraId="0859D32F" w14:textId="7AF79219" w:rsidR="002D51A5" w:rsidRPr="00067094" w:rsidRDefault="002D51A5"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 xml:space="preserve">The suggested text </w:t>
      </w:r>
      <w:r w:rsidR="00DA7997">
        <w:rPr>
          <w:rFonts w:ascii="Arial" w:hAnsi="Arial" w:cs="Arial"/>
          <w:sz w:val="24"/>
          <w:szCs w:val="24"/>
        </w:rPr>
        <w:t>has been</w:t>
      </w:r>
      <w:r w:rsidRPr="00067094">
        <w:rPr>
          <w:rFonts w:ascii="Arial" w:hAnsi="Arial" w:cs="Arial"/>
          <w:sz w:val="24"/>
          <w:szCs w:val="24"/>
        </w:rPr>
        <w:t xml:space="preserve"> removed (see revised abstract in response to Specific Comment 1).</w:t>
      </w:r>
    </w:p>
    <w:p w14:paraId="31D37B5F" w14:textId="2AFCCB96" w:rsidR="00C31B4E" w:rsidRPr="00067094" w:rsidRDefault="00C31B4E" w:rsidP="00C31B4E">
      <w:pPr>
        <w:pStyle w:val="NormalWeb"/>
        <w:spacing w:before="0" w:beforeAutospacing="0" w:after="0" w:afterAutospacing="0"/>
      </w:pPr>
      <w:r w:rsidRPr="00067094">
        <w:t>Remove text “in this Mediterranean climate”</w:t>
      </w:r>
    </w:p>
    <w:p w14:paraId="54075C25" w14:textId="667D415C" w:rsidR="002D51A5" w:rsidRPr="00067094" w:rsidRDefault="002D51A5" w:rsidP="002D51A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 xml:space="preserve">The suggested text </w:t>
      </w:r>
      <w:r w:rsidR="00DA7997">
        <w:rPr>
          <w:rFonts w:ascii="Arial" w:hAnsi="Arial" w:cs="Arial"/>
          <w:sz w:val="24"/>
          <w:szCs w:val="24"/>
        </w:rPr>
        <w:t>has been</w:t>
      </w:r>
      <w:r w:rsidRPr="00067094">
        <w:rPr>
          <w:rFonts w:ascii="Arial" w:hAnsi="Arial" w:cs="Arial"/>
          <w:sz w:val="24"/>
          <w:szCs w:val="24"/>
        </w:rPr>
        <w:t xml:space="preserve"> removed (see revised abstract in response to Specific Comment 1).</w:t>
      </w:r>
    </w:p>
    <w:p w14:paraId="78658744" w14:textId="3419921E" w:rsidR="002D51A5" w:rsidRPr="00067094" w:rsidRDefault="002D51A5" w:rsidP="002D51A5">
      <w:pPr>
        <w:pStyle w:val="ListParagraph"/>
        <w:autoSpaceDE w:val="0"/>
        <w:autoSpaceDN w:val="0"/>
        <w:adjustRightInd w:val="0"/>
        <w:spacing w:after="0" w:line="240" w:lineRule="auto"/>
        <w:rPr>
          <w:rFonts w:ascii="Times New Roman" w:hAnsi="Times New Roman" w:cs="Times New Roman"/>
          <w:color w:val="000000"/>
          <w:sz w:val="24"/>
          <w:szCs w:val="24"/>
        </w:rPr>
      </w:pPr>
    </w:p>
    <w:p w14:paraId="54A2703D" w14:textId="77777777" w:rsidR="00A67CBF" w:rsidRPr="00067094" w:rsidRDefault="00A67CBF" w:rsidP="00C31B4E">
      <w:pPr>
        <w:spacing w:after="0"/>
        <w:rPr>
          <w:sz w:val="24"/>
          <w:szCs w:val="24"/>
        </w:rPr>
      </w:pPr>
    </w:p>
    <w:p w14:paraId="1EABF9BF" w14:textId="19414C86" w:rsidR="009F090A" w:rsidRPr="00067094" w:rsidRDefault="009F090A" w:rsidP="009F090A">
      <w:pPr>
        <w:pStyle w:val="NormalWeb"/>
        <w:spacing w:before="0" w:beforeAutospacing="0" w:after="0" w:afterAutospacing="0"/>
        <w:rPr>
          <w:u w:val="single"/>
        </w:rPr>
      </w:pPr>
      <w:r w:rsidRPr="00067094">
        <w:rPr>
          <w:u w:val="single"/>
        </w:rPr>
        <w:t>Page 2:</w:t>
      </w:r>
    </w:p>
    <w:p w14:paraId="792165F3" w14:textId="77777777" w:rsidR="009F090A" w:rsidRPr="00067094" w:rsidRDefault="009F090A" w:rsidP="009F090A">
      <w:pPr>
        <w:pStyle w:val="NormalWeb"/>
        <w:spacing w:before="0" w:beforeAutospacing="0" w:after="0" w:afterAutospacing="0"/>
        <w:rPr>
          <w:u w:val="single"/>
        </w:rPr>
      </w:pPr>
    </w:p>
    <w:p w14:paraId="0191B9E3" w14:textId="04CA061C" w:rsidR="001C79DF" w:rsidRPr="00067094" w:rsidRDefault="001C79DF" w:rsidP="001C79DF">
      <w:pPr>
        <w:spacing w:after="0"/>
        <w:rPr>
          <w:rFonts w:ascii="Times New Roman" w:hAnsi="Times New Roman" w:cs="Times New Roman"/>
          <w:sz w:val="24"/>
          <w:szCs w:val="24"/>
        </w:rPr>
      </w:pPr>
      <w:r w:rsidRPr="00067094">
        <w:rPr>
          <w:rFonts w:ascii="Times New Roman" w:hAnsi="Times New Roman" w:cs="Times New Roman"/>
          <w:sz w:val="24"/>
          <w:szCs w:val="24"/>
        </w:rPr>
        <w:t>Suggest replacing “ones” with “those”</w:t>
      </w:r>
    </w:p>
    <w:p w14:paraId="706FA5CE" w14:textId="5B6D17EE" w:rsidR="009F090A" w:rsidRPr="00067094" w:rsidRDefault="009F090A" w:rsidP="001C79DF">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4D12C062" w14:textId="555914FF"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To…</w:t>
      </w:r>
    </w:p>
    <w:p w14:paraId="558756A6" w14:textId="2B0F1D5A" w:rsidR="001C79DF" w:rsidRPr="00067094" w:rsidRDefault="001C79DF" w:rsidP="001C79DF">
      <w:pPr>
        <w:pStyle w:val="ListParagraph"/>
        <w:numPr>
          <w:ilvl w:val="0"/>
          <w:numId w:val="1"/>
        </w:numPr>
        <w:spacing w:after="0"/>
        <w:rPr>
          <w:rFonts w:ascii="Arial" w:hAnsi="Arial" w:cs="Arial"/>
          <w:sz w:val="24"/>
          <w:szCs w:val="24"/>
        </w:rPr>
      </w:pPr>
      <w:r w:rsidRPr="00067094">
        <w:rPr>
          <w:rFonts w:ascii="Arial" w:hAnsi="Arial" w:cs="Arial"/>
          <w:sz w:val="24"/>
          <w:szCs w:val="24"/>
        </w:rPr>
        <w:t xml:space="preserve">The text “by water agencies to inform adaptive management decisions” </w:t>
      </w:r>
      <w:r w:rsidR="00DA7997">
        <w:rPr>
          <w:rFonts w:ascii="Arial" w:hAnsi="Arial" w:cs="Arial"/>
          <w:sz w:val="24"/>
          <w:szCs w:val="24"/>
        </w:rPr>
        <w:t>has been</w:t>
      </w:r>
      <w:r w:rsidRPr="00067094">
        <w:rPr>
          <w:rFonts w:ascii="Arial" w:hAnsi="Arial" w:cs="Arial"/>
          <w:sz w:val="24"/>
          <w:szCs w:val="24"/>
        </w:rPr>
        <w:t xml:space="preserve"> added to clarify the sentence.</w:t>
      </w:r>
    </w:p>
    <w:p w14:paraId="5F8E4D6C" w14:textId="303711AF" w:rsidR="009F090A" w:rsidRPr="00067094" w:rsidRDefault="001C79DF" w:rsidP="009F090A">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Suggest replacing “functional ecosystem flows are a” with “</w:t>
      </w:r>
      <w:r w:rsidR="009F090A" w:rsidRPr="00067094">
        <w:rPr>
          <w:rFonts w:ascii="Times New Roman" w:hAnsi="Times New Roman" w:cs="Times New Roman"/>
          <w:color w:val="000000"/>
          <w:sz w:val="24"/>
          <w:szCs w:val="24"/>
        </w:rPr>
        <w:t>the functional flows approach is a...</w:t>
      </w:r>
      <w:r w:rsidRPr="00067094">
        <w:rPr>
          <w:rFonts w:ascii="Times New Roman" w:hAnsi="Times New Roman" w:cs="Times New Roman"/>
          <w:color w:val="000000"/>
          <w:sz w:val="24"/>
          <w:szCs w:val="24"/>
        </w:rPr>
        <w:t>”</w:t>
      </w:r>
    </w:p>
    <w:p w14:paraId="4BAE261D" w14:textId="763EF922" w:rsidR="001C79DF" w:rsidRPr="00067094" w:rsidRDefault="001C79DF" w:rsidP="001C79DF">
      <w:pPr>
        <w:pStyle w:val="ListParagraph"/>
        <w:numPr>
          <w:ilvl w:val="0"/>
          <w:numId w:val="1"/>
        </w:numPr>
        <w:autoSpaceDE w:val="0"/>
        <w:autoSpaceDN w:val="0"/>
        <w:adjustRightInd w:val="0"/>
        <w:spacing w:after="0" w:line="240" w:lineRule="auto"/>
        <w:rPr>
          <w:rFonts w:ascii="Arial" w:hAnsi="Arial" w:cs="Arial"/>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9820573" w14:textId="0736AD69"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“(see Chapter 1 of this dissertation)”</w:t>
      </w:r>
    </w:p>
    <w:p w14:paraId="57A74F5D" w14:textId="398EB4BC" w:rsidR="00746AB6" w:rsidRPr="00067094" w:rsidRDefault="00746AB6" w:rsidP="00746AB6">
      <w:pPr>
        <w:pStyle w:val="ListParagraph"/>
        <w:numPr>
          <w:ilvl w:val="0"/>
          <w:numId w:val="1"/>
        </w:numPr>
        <w:spacing w:after="0"/>
        <w:rPr>
          <w:rFonts w:ascii="Arial" w:hAnsi="Arial" w:cs="Arial"/>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removed as suggested and replaced with the </w:t>
      </w:r>
      <w:r w:rsidR="004C179C" w:rsidRPr="00067094">
        <w:rPr>
          <w:rFonts w:ascii="Arial" w:hAnsi="Arial" w:cs="Arial"/>
          <w:sz w:val="24"/>
          <w:szCs w:val="24"/>
        </w:rPr>
        <w:t>text</w:t>
      </w:r>
      <w:r w:rsidRPr="00067094">
        <w:rPr>
          <w:rFonts w:ascii="Arial" w:hAnsi="Arial" w:cs="Arial"/>
          <w:sz w:val="24"/>
          <w:szCs w:val="24"/>
        </w:rPr>
        <w:t xml:space="preserve"> “(Moyle 2002)”</w:t>
      </w:r>
      <w:r w:rsidR="00937020" w:rsidRPr="00067094">
        <w:rPr>
          <w:rFonts w:ascii="Arial" w:hAnsi="Arial" w:cs="Arial"/>
          <w:sz w:val="24"/>
          <w:szCs w:val="24"/>
        </w:rPr>
        <w:t>.</w:t>
      </w:r>
    </w:p>
    <w:p w14:paraId="324C7713" w14:textId="5A24FB8A"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“modern” with “current” or “ambient”</w:t>
      </w:r>
    </w:p>
    <w:p w14:paraId="57D2C967" w14:textId="66540354"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04A9D33F" w14:textId="3DEE966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“baseline” with “unimpaired” or “natural”</w:t>
      </w:r>
    </w:p>
    <w:p w14:paraId="050D958A" w14:textId="557E9BB8"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53C8289" w14:textId="198F2ECE"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“HUC8”</w:t>
      </w:r>
    </w:p>
    <w:p w14:paraId="09D7784A" w14:textId="3A7DAEAA"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FE14257" w14:textId="2A2E6D00"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What type of decisions?</w:t>
      </w:r>
    </w:p>
    <w:p w14:paraId="521862BB" w14:textId="2F4F1239" w:rsidR="00525BED" w:rsidRPr="00067094" w:rsidRDefault="00525BED" w:rsidP="00525BED">
      <w:pPr>
        <w:pStyle w:val="ListParagraph"/>
        <w:numPr>
          <w:ilvl w:val="0"/>
          <w:numId w:val="1"/>
        </w:numPr>
        <w:spacing w:after="0"/>
        <w:rPr>
          <w:rFonts w:ascii="Arial" w:hAnsi="Arial" w:cs="Arial"/>
          <w:sz w:val="24"/>
          <w:szCs w:val="24"/>
        </w:rPr>
      </w:pPr>
      <w:r w:rsidRPr="00067094">
        <w:rPr>
          <w:rFonts w:ascii="Arial" w:hAnsi="Arial" w:cs="Arial"/>
          <w:sz w:val="24"/>
          <w:szCs w:val="24"/>
        </w:rPr>
        <w:lastRenderedPageBreak/>
        <w:t xml:space="preserve">The text “such as agricultural cropping choices or regulatory water use restrictions” </w:t>
      </w:r>
      <w:r w:rsidR="00DA7997">
        <w:rPr>
          <w:rFonts w:ascii="Arial" w:hAnsi="Arial" w:cs="Arial"/>
          <w:sz w:val="24"/>
          <w:szCs w:val="24"/>
        </w:rPr>
        <w:t>has been</w:t>
      </w:r>
      <w:r w:rsidRPr="00067094">
        <w:rPr>
          <w:rFonts w:ascii="Arial" w:hAnsi="Arial" w:cs="Arial"/>
          <w:sz w:val="24"/>
          <w:szCs w:val="24"/>
        </w:rPr>
        <w:t xml:space="preserve"> added for clarification.</w:t>
      </w:r>
    </w:p>
    <w:p w14:paraId="2AF7D1AD" w14:textId="52EAC02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text “For example,” with “Specifically”</w:t>
      </w:r>
    </w:p>
    <w:p w14:paraId="12DB2756" w14:textId="0FC2B4B2" w:rsidR="00525BED" w:rsidRPr="00067094" w:rsidRDefault="00525BED"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0DCE0CB3" w14:textId="77777777" w:rsidR="009F090A" w:rsidRPr="00067094" w:rsidRDefault="009F090A" w:rsidP="009F090A">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color w:val="000000"/>
          <w:sz w:val="24"/>
          <w:szCs w:val="24"/>
        </w:rPr>
        <w:t>Do you have a citation for this strong statement? Is that analysis done in the CDFW 2015 study, or is that citation in reference to the second noted linkage, to spawning habitat?</w:t>
      </w:r>
    </w:p>
    <w:p w14:paraId="64B95B1A" w14:textId="1D78A142" w:rsidR="00525BED" w:rsidRPr="008A40D3" w:rsidRDefault="00E60DB4" w:rsidP="00525BED">
      <w:pPr>
        <w:pStyle w:val="ListParagraph"/>
        <w:numPr>
          <w:ilvl w:val="0"/>
          <w:numId w:val="1"/>
        </w:numPr>
        <w:spacing w:after="0"/>
        <w:rPr>
          <w:rFonts w:ascii="Times New Roman" w:hAnsi="Times New Roman" w:cs="Times New Roman"/>
          <w:sz w:val="24"/>
          <w:szCs w:val="24"/>
        </w:rPr>
      </w:pPr>
      <w:r w:rsidRPr="008A40D3">
        <w:rPr>
          <w:rFonts w:ascii="Arial" w:hAnsi="Arial" w:cs="Arial"/>
          <w:sz w:val="24"/>
          <w:szCs w:val="24"/>
        </w:rPr>
        <w:t xml:space="preserve">The </w:t>
      </w:r>
      <w:r w:rsidR="008A40D3" w:rsidRPr="008A40D3">
        <w:rPr>
          <w:rFonts w:ascii="Arial" w:hAnsi="Arial" w:cs="Arial"/>
          <w:sz w:val="24"/>
          <w:szCs w:val="24"/>
        </w:rPr>
        <w:t xml:space="preserve">linkage to spawning habitat and the citation </w:t>
      </w:r>
      <w:r w:rsidRPr="008A40D3">
        <w:rPr>
          <w:rFonts w:ascii="Arial" w:hAnsi="Arial" w:cs="Arial"/>
          <w:sz w:val="24"/>
          <w:szCs w:val="24"/>
        </w:rPr>
        <w:t>has been clarified.</w:t>
      </w:r>
    </w:p>
    <w:p w14:paraId="0C2ECECE" w14:textId="77777777" w:rsidR="00525BED" w:rsidRPr="00067094" w:rsidRDefault="00525BED" w:rsidP="00525BED">
      <w:pPr>
        <w:pStyle w:val="NormalWeb"/>
        <w:spacing w:before="0" w:beforeAutospacing="0" w:after="0" w:afterAutospacing="0"/>
        <w:rPr>
          <w:u w:val="single"/>
        </w:rPr>
      </w:pPr>
    </w:p>
    <w:p w14:paraId="4EE7BF8D" w14:textId="0FFF12AA" w:rsidR="00525BED" w:rsidRPr="00067094" w:rsidRDefault="00525BED" w:rsidP="00525BED">
      <w:pPr>
        <w:pStyle w:val="NormalWeb"/>
        <w:spacing w:before="0" w:beforeAutospacing="0" w:after="0" w:afterAutospacing="0"/>
        <w:rPr>
          <w:u w:val="single"/>
        </w:rPr>
      </w:pPr>
      <w:r w:rsidRPr="00067094">
        <w:rPr>
          <w:u w:val="single"/>
        </w:rPr>
        <w:t>Page 3:</w:t>
      </w:r>
    </w:p>
    <w:p w14:paraId="477BBD61" w14:textId="77777777" w:rsidR="000249B9" w:rsidRPr="00067094" w:rsidRDefault="000249B9" w:rsidP="00525BED">
      <w:pPr>
        <w:pStyle w:val="NormalWeb"/>
        <w:spacing w:before="0" w:beforeAutospacing="0" w:after="0" w:afterAutospacing="0"/>
        <w:rPr>
          <w:u w:val="single"/>
        </w:rPr>
      </w:pPr>
    </w:p>
    <w:p w14:paraId="3B3D15C9" w14:textId="1D657C44" w:rsidR="009F090A" w:rsidRPr="00067094" w:rsidRDefault="00525BED" w:rsidP="00C31B4E">
      <w:pPr>
        <w:spacing w:after="0"/>
        <w:rPr>
          <w:rFonts w:ascii="Times New Roman" w:hAnsi="Times New Roman" w:cs="Times New Roman"/>
          <w:sz w:val="24"/>
          <w:szCs w:val="24"/>
        </w:rPr>
      </w:pPr>
      <w:r w:rsidRPr="00067094">
        <w:rPr>
          <w:rFonts w:ascii="Times New Roman" w:hAnsi="Times New Roman" w:cs="Times New Roman"/>
          <w:sz w:val="24"/>
          <w:szCs w:val="24"/>
        </w:rPr>
        <w:t>Suggest inserting text “runoff”</w:t>
      </w:r>
    </w:p>
    <w:p w14:paraId="5E629BC7" w14:textId="3D2C7630"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45976967" w14:textId="5CB376F2" w:rsidR="00525BED" w:rsidRPr="00067094" w:rsidRDefault="00525BED" w:rsidP="00C31B4E">
      <w:pPr>
        <w:spacing w:after="0"/>
        <w:rPr>
          <w:rFonts w:ascii="Times New Roman" w:hAnsi="Times New Roman" w:cs="Times New Roman"/>
          <w:sz w:val="24"/>
          <w:szCs w:val="24"/>
        </w:rPr>
      </w:pPr>
    </w:p>
    <w:p w14:paraId="1C42D403" w14:textId="711CFFDC" w:rsidR="00525BED" w:rsidRPr="00067094" w:rsidRDefault="00525BED" w:rsidP="00525BED">
      <w:pPr>
        <w:pStyle w:val="NormalWeb"/>
        <w:spacing w:before="0" w:beforeAutospacing="0" w:after="0" w:afterAutospacing="0"/>
        <w:rPr>
          <w:u w:val="single"/>
        </w:rPr>
      </w:pPr>
      <w:r w:rsidRPr="00067094">
        <w:rPr>
          <w:u w:val="single"/>
        </w:rPr>
        <w:t>Page 4:</w:t>
      </w:r>
    </w:p>
    <w:p w14:paraId="0090A206" w14:textId="77777777" w:rsidR="000249B9" w:rsidRPr="00067094" w:rsidRDefault="000249B9" w:rsidP="00525BED">
      <w:pPr>
        <w:pStyle w:val="NormalWeb"/>
        <w:spacing w:before="0" w:beforeAutospacing="0" w:after="0" w:afterAutospacing="0"/>
        <w:rPr>
          <w:u w:val="single"/>
        </w:rPr>
      </w:pPr>
    </w:p>
    <w:p w14:paraId="4ACC4A7C" w14:textId="1A6640FD" w:rsidR="00525BED" w:rsidRPr="00067094" w:rsidRDefault="000249B9" w:rsidP="00525BED">
      <w:pPr>
        <w:spacing w:after="0"/>
        <w:rPr>
          <w:rFonts w:ascii="Times New Roman" w:hAnsi="Times New Roman" w:cs="Times New Roman"/>
          <w:sz w:val="24"/>
          <w:szCs w:val="24"/>
        </w:rPr>
      </w:pPr>
      <w:r w:rsidRPr="00067094">
        <w:rPr>
          <w:rFonts w:ascii="Times New Roman" w:hAnsi="Times New Roman" w:cs="Times New Roman"/>
          <w:sz w:val="24"/>
          <w:szCs w:val="24"/>
        </w:rPr>
        <w:t>Replace “functional flow types” with “functional flows” or “functional flow components”</w:t>
      </w:r>
    </w:p>
    <w:p w14:paraId="1A525742" w14:textId="4F81008B"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C86436B" w14:textId="062977AF" w:rsidR="000249B9" w:rsidRPr="00067094" w:rsidRDefault="000249B9" w:rsidP="000249B9">
      <w:pPr>
        <w:spacing w:after="0"/>
        <w:rPr>
          <w:rFonts w:ascii="Times New Roman" w:hAnsi="Times New Roman" w:cs="Times New Roman"/>
          <w:sz w:val="24"/>
          <w:szCs w:val="24"/>
        </w:rPr>
      </w:pPr>
      <w:r w:rsidRPr="00067094">
        <w:rPr>
          <w:rFonts w:ascii="Times New Roman" w:hAnsi="Times New Roman" w:cs="Times New Roman"/>
          <w:sz w:val="24"/>
          <w:szCs w:val="24"/>
        </w:rPr>
        <w:t>Add “r” to correct typo</w:t>
      </w:r>
    </w:p>
    <w:p w14:paraId="65D51DAF" w14:textId="1FAC6854" w:rsidR="000249B9" w:rsidRPr="00067094" w:rsidRDefault="000249B9"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7FE12BB8" w14:textId="72B904E0" w:rsidR="000249B9" w:rsidRPr="00067094" w:rsidRDefault="008E715D" w:rsidP="000249B9">
      <w:pPr>
        <w:spacing w:after="0"/>
        <w:rPr>
          <w:rFonts w:ascii="Times New Roman" w:hAnsi="Times New Roman" w:cs="Times New Roman"/>
          <w:sz w:val="24"/>
          <w:szCs w:val="24"/>
        </w:rPr>
      </w:pPr>
      <w:r w:rsidRPr="00067094">
        <w:rPr>
          <w:rFonts w:ascii="Times New Roman" w:hAnsi="Times New Roman" w:cs="Times New Roman"/>
          <w:sz w:val="24"/>
          <w:szCs w:val="24"/>
        </w:rPr>
        <w:t>Which concept? FFs? threshold-based runoff response? Be specific</w:t>
      </w:r>
    </w:p>
    <w:p w14:paraId="7C57260E" w14:textId="54A9E6ED" w:rsidR="000249B9" w:rsidRPr="00067094" w:rsidRDefault="00E4598E"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“basin-scale, threshold runoff storm response concept from the temporal scale of a season” has been added for clarification.</w:t>
      </w:r>
      <w:r w:rsidRPr="00067094">
        <w:rPr>
          <w:rFonts w:ascii="Arial" w:hAnsi="Arial" w:cs="Arial"/>
          <w:sz w:val="24"/>
          <w:szCs w:val="24"/>
          <w:highlight w:val="yellow"/>
        </w:rPr>
        <w:t xml:space="preserve"> </w:t>
      </w:r>
    </w:p>
    <w:p w14:paraId="0D81FAFE" w14:textId="087BD698"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This paragraph needs citation</w:t>
      </w:r>
    </w:p>
    <w:p w14:paraId="57BF516E" w14:textId="0880F395" w:rsidR="008E715D" w:rsidRPr="00DA7997" w:rsidRDefault="008A5B73" w:rsidP="008E715D">
      <w:pPr>
        <w:pStyle w:val="ListParagraph"/>
        <w:numPr>
          <w:ilvl w:val="0"/>
          <w:numId w:val="1"/>
        </w:numPr>
        <w:spacing w:after="0"/>
        <w:rPr>
          <w:rFonts w:ascii="Arial" w:hAnsi="Arial" w:cs="Arial"/>
          <w:sz w:val="24"/>
          <w:szCs w:val="24"/>
        </w:rPr>
      </w:pPr>
      <w:r w:rsidRPr="00DA7997">
        <w:rPr>
          <w:rFonts w:ascii="Arial" w:hAnsi="Arial" w:cs="Arial"/>
          <w:sz w:val="24"/>
          <w:szCs w:val="24"/>
        </w:rPr>
        <w:t xml:space="preserve">Two citations and additional clarifying text </w:t>
      </w:r>
      <w:r w:rsidR="00DA7997" w:rsidRPr="00DA7997">
        <w:rPr>
          <w:rFonts w:ascii="Arial" w:hAnsi="Arial" w:cs="Arial"/>
          <w:sz w:val="24"/>
          <w:szCs w:val="24"/>
        </w:rPr>
        <w:t>ha</w:t>
      </w:r>
      <w:r w:rsidR="00DA7997">
        <w:rPr>
          <w:rFonts w:ascii="Arial" w:hAnsi="Arial" w:cs="Arial"/>
          <w:sz w:val="24"/>
          <w:szCs w:val="24"/>
        </w:rPr>
        <w:t>ve</w:t>
      </w:r>
      <w:r w:rsidR="00DA7997" w:rsidRPr="00DA7997">
        <w:rPr>
          <w:rFonts w:ascii="Arial" w:hAnsi="Arial" w:cs="Arial"/>
          <w:sz w:val="24"/>
          <w:szCs w:val="24"/>
        </w:rPr>
        <w:t xml:space="preserve"> been</w:t>
      </w:r>
      <w:r w:rsidRPr="00DA7997">
        <w:rPr>
          <w:rFonts w:ascii="Arial" w:hAnsi="Arial" w:cs="Arial"/>
          <w:sz w:val="24"/>
          <w:szCs w:val="24"/>
        </w:rPr>
        <w:t xml:space="preserve"> added per suggestion.</w:t>
      </w:r>
    </w:p>
    <w:p w14:paraId="6BE71CA5" w14:textId="7CBE2386" w:rsidR="00525BED" w:rsidRPr="00067094" w:rsidRDefault="00525BED" w:rsidP="00C31B4E">
      <w:pPr>
        <w:spacing w:after="0"/>
        <w:rPr>
          <w:rFonts w:ascii="Times New Roman" w:hAnsi="Times New Roman" w:cs="Times New Roman"/>
          <w:sz w:val="24"/>
          <w:szCs w:val="24"/>
        </w:rPr>
      </w:pPr>
    </w:p>
    <w:p w14:paraId="4C5FB974" w14:textId="42426C29" w:rsidR="008E715D" w:rsidRPr="00067094" w:rsidRDefault="008E715D" w:rsidP="008E715D">
      <w:pPr>
        <w:pStyle w:val="NormalWeb"/>
        <w:spacing w:before="0" w:beforeAutospacing="0" w:after="0" w:afterAutospacing="0"/>
        <w:rPr>
          <w:u w:val="single"/>
        </w:rPr>
      </w:pPr>
      <w:r w:rsidRPr="00067094">
        <w:rPr>
          <w:u w:val="single"/>
        </w:rPr>
        <w:t>Page 6:</w:t>
      </w:r>
    </w:p>
    <w:p w14:paraId="0F5A7029" w14:textId="77777777" w:rsidR="008E715D" w:rsidRPr="00067094" w:rsidRDefault="008E715D" w:rsidP="008E715D">
      <w:pPr>
        <w:pStyle w:val="NormalWeb"/>
        <w:spacing w:before="0" w:beforeAutospacing="0" w:after="0" w:afterAutospacing="0"/>
        <w:rPr>
          <w:u w:val="single"/>
        </w:rPr>
      </w:pPr>
    </w:p>
    <w:p w14:paraId="1B8D8048" w14:textId="0928B06F"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Suggest changing word choice of “hydraulic response”</w:t>
      </w:r>
    </w:p>
    <w:p w14:paraId="1E7F0427" w14:textId="479BBCD3"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 xml:space="preserve">The phrase “hydraulic response” </w:t>
      </w:r>
      <w:r w:rsidR="00DA7997">
        <w:rPr>
          <w:rFonts w:ascii="Arial" w:hAnsi="Arial" w:cs="Arial"/>
          <w:sz w:val="24"/>
          <w:szCs w:val="24"/>
        </w:rPr>
        <w:t>has been</w:t>
      </w:r>
      <w:r w:rsidRPr="004B4C47">
        <w:rPr>
          <w:rFonts w:ascii="Arial" w:hAnsi="Arial" w:cs="Arial"/>
          <w:sz w:val="24"/>
          <w:szCs w:val="24"/>
        </w:rPr>
        <w:t xml:space="preserve"> replaced with “flow surge”.</w:t>
      </w:r>
    </w:p>
    <w:p w14:paraId="09CF1647" w14:textId="26B2C32E"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Standardize “functional ecosystem flow” as “functional flow(s)” throughout</w:t>
      </w:r>
    </w:p>
    <w:p w14:paraId="6896478E" w14:textId="33FB558C"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 In this specific instance the word “ecosystem” </w:t>
      </w:r>
      <w:r w:rsidR="00DA7997">
        <w:rPr>
          <w:rFonts w:ascii="Arial" w:hAnsi="Arial" w:cs="Arial"/>
          <w:sz w:val="24"/>
          <w:szCs w:val="24"/>
        </w:rPr>
        <w:t>has been</w:t>
      </w:r>
      <w:r w:rsidRPr="00067094">
        <w:rPr>
          <w:rFonts w:ascii="Arial" w:hAnsi="Arial" w:cs="Arial"/>
          <w:sz w:val="24"/>
          <w:szCs w:val="24"/>
        </w:rPr>
        <w:t xml:space="preserve"> removed.</w:t>
      </w:r>
    </w:p>
    <w:p w14:paraId="2E97E15E" w14:textId="33686C43"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Citations needed to support paragraph including manuscript line 1</w:t>
      </w:r>
      <w:r w:rsidR="00CB320C">
        <w:rPr>
          <w:rFonts w:ascii="Times New Roman" w:hAnsi="Times New Roman" w:cs="Times New Roman"/>
          <w:sz w:val="24"/>
          <w:szCs w:val="24"/>
        </w:rPr>
        <w:t>3</w:t>
      </w:r>
      <w:r w:rsidRPr="00067094">
        <w:rPr>
          <w:rFonts w:ascii="Times New Roman" w:hAnsi="Times New Roman" w:cs="Times New Roman"/>
          <w:sz w:val="24"/>
          <w:szCs w:val="24"/>
        </w:rPr>
        <w:t>0</w:t>
      </w:r>
    </w:p>
    <w:p w14:paraId="13AD9311" w14:textId="5AA6BE49" w:rsidR="008E715D" w:rsidRPr="00CB320C" w:rsidRDefault="00CB320C" w:rsidP="008E715D">
      <w:pPr>
        <w:pStyle w:val="ListParagraph"/>
        <w:numPr>
          <w:ilvl w:val="0"/>
          <w:numId w:val="1"/>
        </w:numPr>
        <w:spacing w:after="0"/>
        <w:rPr>
          <w:rFonts w:ascii="Times New Roman" w:hAnsi="Times New Roman" w:cs="Times New Roman"/>
          <w:sz w:val="24"/>
          <w:szCs w:val="24"/>
        </w:rPr>
      </w:pPr>
      <w:r w:rsidRPr="00CB320C">
        <w:rPr>
          <w:rFonts w:ascii="Arial" w:hAnsi="Arial" w:cs="Arial"/>
          <w:sz w:val="24"/>
          <w:szCs w:val="24"/>
        </w:rPr>
        <w:t xml:space="preserve">Citations </w:t>
      </w:r>
      <w:r w:rsidR="00DA7997">
        <w:rPr>
          <w:rFonts w:ascii="Arial" w:hAnsi="Arial" w:cs="Arial"/>
          <w:sz w:val="24"/>
          <w:szCs w:val="24"/>
        </w:rPr>
        <w:t>have been</w:t>
      </w:r>
      <w:r w:rsidRPr="00CB320C">
        <w:rPr>
          <w:rFonts w:ascii="Arial" w:hAnsi="Arial" w:cs="Arial"/>
          <w:sz w:val="24"/>
          <w:szCs w:val="24"/>
        </w:rPr>
        <w:t xml:space="preserve"> added as suggested.</w:t>
      </w:r>
    </w:p>
    <w:p w14:paraId="68440167" w14:textId="00CDEB35"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That is the fall pulse as we defined it... or I'm not clear what you are describing and how it is different than the fall pulse</w:t>
      </w:r>
      <w:r w:rsidR="004B4C47">
        <w:rPr>
          <w:rFonts w:ascii="Times New Roman" w:hAnsi="Times New Roman" w:cs="Times New Roman"/>
          <w:sz w:val="24"/>
          <w:szCs w:val="24"/>
        </w:rPr>
        <w:t xml:space="preserve">. </w:t>
      </w:r>
      <w:r w:rsidR="004B4C47" w:rsidRPr="004B4C47">
        <w:rPr>
          <w:rFonts w:ascii="Times New Roman" w:hAnsi="Times New Roman" w:cs="Times New Roman"/>
          <w:sz w:val="24"/>
          <w:szCs w:val="24"/>
        </w:rPr>
        <w:t>There is also a start of wet season metric and a wet season baseflow metric. Could you clarify how your additional proposed metric differs from what already exists?</w:t>
      </w:r>
    </w:p>
    <w:p w14:paraId="13F6BF10" w14:textId="0A1A0A16" w:rsidR="008E715D" w:rsidRPr="00067094" w:rsidRDefault="003539F0" w:rsidP="008E715D">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 xml:space="preserve">Specification of a slow increase in flow, rather than an abrupt “pulse”, </w:t>
      </w:r>
      <w:r w:rsidR="00DA7997">
        <w:rPr>
          <w:rFonts w:ascii="Arial" w:hAnsi="Arial" w:cs="Arial"/>
          <w:sz w:val="24"/>
          <w:szCs w:val="24"/>
        </w:rPr>
        <w:t>has been</w:t>
      </w:r>
      <w:r w:rsidRPr="003539F0">
        <w:rPr>
          <w:rFonts w:ascii="Arial" w:hAnsi="Arial" w:cs="Arial"/>
          <w:sz w:val="24"/>
          <w:szCs w:val="24"/>
        </w:rPr>
        <w:t xml:space="preserve"> added to the </w:t>
      </w:r>
      <w:r w:rsidR="00CB320C" w:rsidRPr="003539F0">
        <w:rPr>
          <w:rFonts w:ascii="Arial" w:hAnsi="Arial" w:cs="Arial"/>
          <w:sz w:val="24"/>
          <w:szCs w:val="24"/>
        </w:rPr>
        <w:t xml:space="preserve">text </w:t>
      </w:r>
      <w:r w:rsidRPr="003539F0">
        <w:rPr>
          <w:rFonts w:ascii="Arial" w:hAnsi="Arial" w:cs="Arial"/>
          <w:sz w:val="24"/>
          <w:szCs w:val="24"/>
        </w:rPr>
        <w:t>for clarification.</w:t>
      </w:r>
    </w:p>
    <w:p w14:paraId="7C0C78D7" w14:textId="5D488A21"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Tense: replace “can use” with “used”</w:t>
      </w:r>
    </w:p>
    <w:p w14:paraId="0584BA82" w14:textId="6FE3D003"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 xml:space="preserve">The text </w:t>
      </w:r>
      <w:r w:rsidR="00DA7997">
        <w:rPr>
          <w:rFonts w:ascii="Arial" w:hAnsi="Arial" w:cs="Arial"/>
          <w:sz w:val="24"/>
          <w:szCs w:val="24"/>
        </w:rPr>
        <w:t>has been</w:t>
      </w:r>
      <w:r w:rsidRPr="004B4C47">
        <w:rPr>
          <w:rFonts w:ascii="Arial" w:hAnsi="Arial" w:cs="Arial"/>
          <w:sz w:val="24"/>
          <w:szCs w:val="24"/>
        </w:rPr>
        <w:t xml:space="preserve"> revised as suggested.</w:t>
      </w:r>
    </w:p>
    <w:p w14:paraId="19C5C1E9" w14:textId="69F6D1E6" w:rsidR="008E715D" w:rsidRPr="00067094" w:rsidRDefault="008E715D" w:rsidP="008E715D">
      <w:pPr>
        <w:spacing w:after="0"/>
        <w:rPr>
          <w:rFonts w:ascii="Times New Roman" w:hAnsi="Times New Roman" w:cs="Times New Roman"/>
          <w:sz w:val="24"/>
          <w:szCs w:val="24"/>
        </w:rPr>
      </w:pPr>
    </w:p>
    <w:p w14:paraId="5FE466C3" w14:textId="3C22ADD0" w:rsidR="008E715D" w:rsidRPr="00067094" w:rsidRDefault="008E715D" w:rsidP="008E715D">
      <w:pPr>
        <w:pStyle w:val="NormalWeb"/>
        <w:spacing w:before="0" w:beforeAutospacing="0" w:after="0" w:afterAutospacing="0"/>
        <w:rPr>
          <w:u w:val="single"/>
        </w:rPr>
      </w:pPr>
      <w:r w:rsidRPr="00067094">
        <w:rPr>
          <w:u w:val="single"/>
        </w:rPr>
        <w:t>Page 7:</w:t>
      </w:r>
    </w:p>
    <w:p w14:paraId="5847258C" w14:textId="77777777" w:rsidR="008E715D" w:rsidRPr="00067094" w:rsidRDefault="008E715D" w:rsidP="008E715D">
      <w:pPr>
        <w:pStyle w:val="NormalWeb"/>
        <w:spacing w:before="0" w:beforeAutospacing="0" w:after="0" w:afterAutospacing="0"/>
        <w:rPr>
          <w:u w:val="single"/>
        </w:rPr>
      </w:pPr>
    </w:p>
    <w:p w14:paraId="2667B310" w14:textId="583A072D"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Tense: make “test” past tense</w:t>
      </w:r>
    </w:p>
    <w:p w14:paraId="734D40F4" w14:textId="23C6BC1C"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3C785C7A" w14:textId="2B631011" w:rsidR="008E715D" w:rsidRPr="004B4C47" w:rsidRDefault="00D226DD" w:rsidP="008E715D">
      <w:pPr>
        <w:spacing w:after="0"/>
        <w:rPr>
          <w:rFonts w:ascii="Times New Roman" w:hAnsi="Times New Roman" w:cs="Times New Roman"/>
          <w:sz w:val="24"/>
          <w:szCs w:val="24"/>
        </w:rPr>
      </w:pPr>
      <w:r w:rsidRPr="00067094">
        <w:rPr>
          <w:rFonts w:ascii="Times New Roman" w:hAnsi="Times New Roman" w:cs="Times New Roman"/>
          <w:sz w:val="24"/>
          <w:szCs w:val="24"/>
        </w:rPr>
        <w:t xml:space="preserve">Consider alternate </w:t>
      </w:r>
      <w:r w:rsidRPr="004B4C47">
        <w:rPr>
          <w:rFonts w:ascii="Times New Roman" w:hAnsi="Times New Roman" w:cs="Times New Roman"/>
          <w:sz w:val="24"/>
          <w:szCs w:val="24"/>
        </w:rPr>
        <w:t>word choice for “durable”</w:t>
      </w:r>
    </w:p>
    <w:p w14:paraId="3CDF5C4A" w14:textId="44B4B840"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The phrase containing the word “durable” has been removed from this paragraph.</w:t>
      </w:r>
    </w:p>
    <w:p w14:paraId="5C2A6B95" w14:textId="331F75D4" w:rsidR="00D226DD" w:rsidRPr="00067094" w:rsidRDefault="00D226DD" w:rsidP="008E715D">
      <w:pPr>
        <w:spacing w:after="0"/>
        <w:rPr>
          <w:rFonts w:ascii="Times New Roman" w:hAnsi="Times New Roman" w:cs="Times New Roman"/>
          <w:sz w:val="24"/>
          <w:szCs w:val="24"/>
        </w:rPr>
      </w:pPr>
    </w:p>
    <w:p w14:paraId="1990EBEF" w14:textId="7FBBF42C" w:rsidR="00D226DD" w:rsidRPr="00067094" w:rsidRDefault="00D226DD" w:rsidP="00D226DD">
      <w:pPr>
        <w:pStyle w:val="NormalWeb"/>
        <w:spacing w:before="0" w:beforeAutospacing="0" w:after="0" w:afterAutospacing="0"/>
        <w:rPr>
          <w:u w:val="single"/>
        </w:rPr>
      </w:pPr>
      <w:r w:rsidRPr="00067094">
        <w:rPr>
          <w:u w:val="single"/>
        </w:rPr>
        <w:t>Page 8:</w:t>
      </w:r>
    </w:p>
    <w:p w14:paraId="67B7E82B" w14:textId="77777777" w:rsidR="00D226DD" w:rsidRPr="00067094" w:rsidRDefault="00D226DD" w:rsidP="00D226DD">
      <w:pPr>
        <w:spacing w:after="0"/>
        <w:rPr>
          <w:rFonts w:ascii="Times New Roman" w:hAnsi="Times New Roman" w:cs="Times New Roman"/>
          <w:sz w:val="24"/>
          <w:szCs w:val="24"/>
        </w:rPr>
      </w:pPr>
    </w:p>
    <w:p w14:paraId="1552AA3E" w14:textId="1DB6995B"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Remove text “and Chapter 1 of this dissertation”</w:t>
      </w:r>
    </w:p>
    <w:p w14:paraId="1F59C03A" w14:textId="06199F1C"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1303148" w14:textId="328AA6C1"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Replace text “uncertain” with “unpredictable”</w:t>
      </w:r>
    </w:p>
    <w:p w14:paraId="0FA204DD" w14:textId="485493A4"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AD2EC35" w14:textId="0E1D39E9"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Insert text “station records”</w:t>
      </w:r>
    </w:p>
    <w:p w14:paraId="671B142D" w14:textId="6C3C90C7" w:rsidR="002B30FE" w:rsidRPr="00067094" w:rsidRDefault="002B30FE" w:rsidP="002B30F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2104934F" w14:textId="6D28C07F" w:rsidR="00D226DD" w:rsidRPr="00067094" w:rsidRDefault="00567061" w:rsidP="00D226DD">
      <w:pPr>
        <w:spacing w:after="0"/>
        <w:rPr>
          <w:rFonts w:ascii="Times New Roman" w:hAnsi="Times New Roman" w:cs="Times New Roman"/>
          <w:sz w:val="24"/>
          <w:szCs w:val="24"/>
        </w:rPr>
      </w:pPr>
      <w:r w:rsidRPr="00067094">
        <w:rPr>
          <w:rFonts w:ascii="Times New Roman" w:hAnsi="Times New Roman" w:cs="Times New Roman"/>
          <w:sz w:val="24"/>
          <w:szCs w:val="24"/>
        </w:rPr>
        <w:t>This appears to be the first mention of a "model", at least in the last few pages as far as I am seeing. The type of modeling being done needs to be clearly stated upfront.</w:t>
      </w:r>
    </w:p>
    <w:p w14:paraId="25A57DBA" w14:textId="71C0AD0B" w:rsidR="00D226DD" w:rsidRPr="00067094" w:rsidRDefault="00067094" w:rsidP="0006709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sentence “In this study we used linear regression modeling to predict watershed behavior at the end of the dry season (the response) using data available the previous spring (the predictors)” </w:t>
      </w:r>
      <w:r w:rsidR="00DA7997">
        <w:rPr>
          <w:rFonts w:ascii="Arial" w:hAnsi="Arial" w:cs="Arial"/>
          <w:sz w:val="24"/>
          <w:szCs w:val="24"/>
        </w:rPr>
        <w:t>has been</w:t>
      </w:r>
      <w:r w:rsidRPr="00067094">
        <w:rPr>
          <w:rFonts w:ascii="Arial" w:hAnsi="Arial" w:cs="Arial"/>
          <w:sz w:val="24"/>
          <w:szCs w:val="24"/>
        </w:rPr>
        <w:t xml:space="preserve"> added to the beginning of the Methods section for clarification.</w:t>
      </w:r>
    </w:p>
    <w:p w14:paraId="2C2D378E" w14:textId="77777777" w:rsidR="00067094" w:rsidRPr="00067094" w:rsidRDefault="00067094" w:rsidP="00067094">
      <w:pPr>
        <w:pStyle w:val="ListParagraph"/>
        <w:spacing w:after="0"/>
        <w:rPr>
          <w:rFonts w:ascii="Times New Roman" w:hAnsi="Times New Roman" w:cs="Times New Roman"/>
          <w:sz w:val="24"/>
          <w:szCs w:val="24"/>
        </w:rPr>
      </w:pPr>
    </w:p>
    <w:p w14:paraId="5309AA5E" w14:textId="2DE624C8" w:rsidR="00567061" w:rsidRPr="00067094" w:rsidRDefault="00567061" w:rsidP="00567061">
      <w:pPr>
        <w:pStyle w:val="NormalWeb"/>
        <w:spacing w:before="0" w:beforeAutospacing="0" w:after="0" w:afterAutospacing="0"/>
        <w:rPr>
          <w:u w:val="single"/>
        </w:rPr>
      </w:pPr>
      <w:r w:rsidRPr="00067094">
        <w:rPr>
          <w:u w:val="single"/>
        </w:rPr>
        <w:t>Page 10:</w:t>
      </w:r>
    </w:p>
    <w:p w14:paraId="34D9AB18" w14:textId="77777777" w:rsidR="00567061" w:rsidRPr="00067094" w:rsidRDefault="00567061" w:rsidP="00567061">
      <w:pPr>
        <w:spacing w:after="0"/>
        <w:rPr>
          <w:rFonts w:ascii="Times New Roman" w:hAnsi="Times New Roman" w:cs="Times New Roman"/>
          <w:sz w:val="24"/>
          <w:szCs w:val="24"/>
        </w:rPr>
      </w:pPr>
    </w:p>
    <w:p w14:paraId="1D85947B" w14:textId="7BCBDD81"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Figure 3 should have a scale bar and north arrow</w:t>
      </w:r>
    </w:p>
    <w:p w14:paraId="289E0794" w14:textId="3D091059" w:rsidR="00567061" w:rsidRPr="0096425C" w:rsidRDefault="007C2326" w:rsidP="00567061">
      <w:pPr>
        <w:pStyle w:val="ListParagraph"/>
        <w:numPr>
          <w:ilvl w:val="0"/>
          <w:numId w:val="1"/>
        </w:numPr>
        <w:spacing w:after="0"/>
        <w:rPr>
          <w:rFonts w:ascii="Times New Roman" w:hAnsi="Times New Roman" w:cs="Times New Roman"/>
          <w:sz w:val="24"/>
          <w:szCs w:val="24"/>
        </w:rPr>
      </w:pPr>
      <w:r w:rsidRPr="0096425C">
        <w:rPr>
          <w:rFonts w:ascii="Arial" w:hAnsi="Arial" w:cs="Arial"/>
          <w:sz w:val="24"/>
          <w:szCs w:val="24"/>
        </w:rPr>
        <w:t xml:space="preserve">The figure </w:t>
      </w:r>
      <w:r w:rsidR="00DA7997">
        <w:rPr>
          <w:rFonts w:ascii="Arial" w:hAnsi="Arial" w:cs="Arial"/>
          <w:sz w:val="24"/>
          <w:szCs w:val="24"/>
        </w:rPr>
        <w:t>has been</w:t>
      </w:r>
      <w:r w:rsidRPr="0096425C">
        <w:rPr>
          <w:rFonts w:ascii="Arial" w:hAnsi="Arial" w:cs="Arial"/>
          <w:sz w:val="24"/>
          <w:szCs w:val="24"/>
        </w:rPr>
        <w:t xml:space="preserve"> revised as suggested.</w:t>
      </w:r>
    </w:p>
    <w:p w14:paraId="58F807F4" w14:textId="33437D7E" w:rsidR="00D226DD" w:rsidRPr="00067094" w:rsidRDefault="00D226DD" w:rsidP="008E715D">
      <w:pPr>
        <w:spacing w:after="0"/>
        <w:rPr>
          <w:rFonts w:ascii="Times New Roman" w:hAnsi="Times New Roman" w:cs="Times New Roman"/>
          <w:sz w:val="24"/>
          <w:szCs w:val="24"/>
        </w:rPr>
      </w:pPr>
    </w:p>
    <w:p w14:paraId="7D553F03" w14:textId="09FFA604" w:rsidR="00567061" w:rsidRPr="00067094" w:rsidRDefault="00567061" w:rsidP="00567061">
      <w:pPr>
        <w:pStyle w:val="NormalWeb"/>
        <w:spacing w:before="0" w:beforeAutospacing="0" w:after="0" w:afterAutospacing="0"/>
        <w:rPr>
          <w:u w:val="single"/>
        </w:rPr>
      </w:pPr>
      <w:r w:rsidRPr="00067094">
        <w:rPr>
          <w:u w:val="single"/>
        </w:rPr>
        <w:t>Page 11:</w:t>
      </w:r>
    </w:p>
    <w:p w14:paraId="4A5F4DAD" w14:textId="77777777" w:rsidR="00567061" w:rsidRPr="00067094" w:rsidRDefault="00567061" w:rsidP="00567061">
      <w:pPr>
        <w:spacing w:after="0"/>
        <w:rPr>
          <w:rFonts w:ascii="Times New Roman" w:hAnsi="Times New Roman" w:cs="Times New Roman"/>
          <w:sz w:val="24"/>
          <w:szCs w:val="24"/>
        </w:rPr>
      </w:pPr>
    </w:p>
    <w:p w14:paraId="4533BBCA" w14:textId="351E26EC"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has this (“partial one-year holdover term”) been defined already? Otherwise a definition would be helpful</w:t>
      </w:r>
    </w:p>
    <w:p w14:paraId="6CB81B55" w14:textId="64E37B4D" w:rsidR="00567061" w:rsidRPr="0096425C" w:rsidRDefault="00782401" w:rsidP="00567061">
      <w:pPr>
        <w:pStyle w:val="ListParagraph"/>
        <w:numPr>
          <w:ilvl w:val="0"/>
          <w:numId w:val="1"/>
        </w:numPr>
        <w:spacing w:after="0"/>
        <w:rPr>
          <w:rFonts w:ascii="Times New Roman" w:hAnsi="Times New Roman" w:cs="Times New Roman"/>
          <w:sz w:val="24"/>
          <w:szCs w:val="24"/>
        </w:rPr>
      </w:pPr>
      <w:r w:rsidRPr="0096425C">
        <w:rPr>
          <w:rFonts w:ascii="Arial" w:hAnsi="Arial" w:cs="Arial"/>
          <w:sz w:val="24"/>
          <w:szCs w:val="24"/>
        </w:rPr>
        <w:t xml:space="preserve">The term </w:t>
      </w:r>
      <w:r w:rsidR="00DA7997">
        <w:rPr>
          <w:rFonts w:ascii="Arial" w:hAnsi="Arial" w:cs="Arial"/>
          <w:sz w:val="24"/>
          <w:szCs w:val="24"/>
        </w:rPr>
        <w:t>has been</w:t>
      </w:r>
      <w:r w:rsidRPr="0096425C">
        <w:rPr>
          <w:rFonts w:ascii="Arial" w:hAnsi="Arial" w:cs="Arial"/>
          <w:sz w:val="24"/>
          <w:szCs w:val="24"/>
        </w:rPr>
        <w:t xml:space="preserve"> replaced by a</w:t>
      </w:r>
      <w:r w:rsidR="007C2326" w:rsidRPr="0096425C">
        <w:rPr>
          <w:rFonts w:ascii="Arial" w:hAnsi="Arial" w:cs="Arial"/>
          <w:sz w:val="24"/>
          <w:szCs w:val="24"/>
        </w:rPr>
        <w:t xml:space="preserve"> short definition.</w:t>
      </w:r>
    </w:p>
    <w:p w14:paraId="6DFD7BBF" w14:textId="3CEB4360"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Change “indicate” to “indicates”</w:t>
      </w:r>
    </w:p>
    <w:p w14:paraId="30812F92" w14:textId="7F8362F7" w:rsidR="00567061" w:rsidRPr="00067094" w:rsidRDefault="00567061" w:rsidP="00567061">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670ABE24" w14:textId="40785413"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 xml:space="preserve">This (determination of the </w:t>
      </w:r>
      <w:proofErr w:type="spellStart"/>
      <w:r w:rsidRPr="00067094">
        <w:rPr>
          <w:rFonts w:ascii="Times New Roman" w:hAnsi="Times New Roman" w:cs="Times New Roman"/>
          <w:sz w:val="24"/>
          <w:szCs w:val="24"/>
        </w:rPr>
        <w:t>QSpill</w:t>
      </w:r>
      <w:proofErr w:type="spellEnd"/>
      <w:r w:rsidRPr="00067094">
        <w:rPr>
          <w:rFonts w:ascii="Times New Roman" w:hAnsi="Times New Roman" w:cs="Times New Roman"/>
          <w:sz w:val="24"/>
          <w:szCs w:val="24"/>
        </w:rPr>
        <w:t xml:space="preserve"> threshold) is a critical part of your methods and could benefit from more detail on how this was determined.</w:t>
      </w:r>
    </w:p>
    <w:p w14:paraId="008C5D61" w14:textId="242759FF" w:rsidR="0064149B" w:rsidRPr="00067094" w:rsidRDefault="0064149B" w:rsidP="0064149B">
      <w:pPr>
        <w:pStyle w:val="NormalWeb"/>
        <w:numPr>
          <w:ilvl w:val="0"/>
          <w:numId w:val="4"/>
        </w:numPr>
        <w:spacing w:before="0" w:beforeAutospacing="0" w:after="0" w:afterAutospacing="0"/>
      </w:pPr>
      <w:r w:rsidRPr="00C7551B">
        <w:rPr>
          <w:rFonts w:ascii="Arial" w:hAnsi="Arial" w:cs="Arial"/>
        </w:rPr>
        <w:t xml:space="preserve">A more detailed analysis, based on rainfall-runoff responses in dry and wet seasons, </w:t>
      </w:r>
      <w:r w:rsidR="00DA7997">
        <w:rPr>
          <w:rFonts w:ascii="Arial" w:hAnsi="Arial" w:cs="Arial"/>
        </w:rPr>
        <w:t>has been</w:t>
      </w:r>
      <w:r w:rsidRPr="00C7551B">
        <w:rPr>
          <w:rFonts w:ascii="Arial" w:hAnsi="Arial" w:cs="Arial"/>
        </w:rPr>
        <w:t xml:space="preserve"> conducted to support the selection of the Q spill threshold. This </w:t>
      </w:r>
      <w:r w:rsidR="00DA7997">
        <w:rPr>
          <w:rFonts w:ascii="Arial" w:hAnsi="Arial" w:cs="Arial"/>
        </w:rPr>
        <w:t xml:space="preserve">is </w:t>
      </w:r>
      <w:r w:rsidRPr="00C7551B">
        <w:rPr>
          <w:rFonts w:ascii="Arial" w:hAnsi="Arial" w:cs="Arial"/>
        </w:rPr>
        <w:t>concisely described in the Results section</w:t>
      </w:r>
      <w:r w:rsidR="00DA7997">
        <w:rPr>
          <w:rFonts w:ascii="Arial" w:hAnsi="Arial" w:cs="Arial"/>
        </w:rPr>
        <w:t xml:space="preserve"> and is included in more detail in an Appendix</w:t>
      </w:r>
      <w:r w:rsidRPr="00C7551B">
        <w:rPr>
          <w:rFonts w:ascii="Arial" w:hAnsi="Arial" w:cs="Arial"/>
        </w:rPr>
        <w:t>.</w:t>
      </w:r>
    </w:p>
    <w:p w14:paraId="416B727F" w14:textId="77777777" w:rsidR="00567061" w:rsidRPr="00067094" w:rsidRDefault="00567061" w:rsidP="00567061">
      <w:pPr>
        <w:spacing w:after="0"/>
        <w:rPr>
          <w:rFonts w:ascii="Times New Roman" w:hAnsi="Times New Roman" w:cs="Times New Roman"/>
          <w:sz w:val="24"/>
          <w:szCs w:val="24"/>
        </w:rPr>
      </w:pPr>
    </w:p>
    <w:p w14:paraId="7E689342" w14:textId="5A7D4EBF" w:rsidR="00FF7A33" w:rsidRPr="00067094" w:rsidRDefault="00FF7A33" w:rsidP="00FF7A33">
      <w:pPr>
        <w:pStyle w:val="NormalWeb"/>
        <w:spacing w:before="0" w:beforeAutospacing="0" w:after="0" w:afterAutospacing="0"/>
        <w:rPr>
          <w:u w:val="single"/>
        </w:rPr>
      </w:pPr>
      <w:r w:rsidRPr="00067094">
        <w:rPr>
          <w:u w:val="single"/>
        </w:rPr>
        <w:t>Page 12:</w:t>
      </w:r>
    </w:p>
    <w:p w14:paraId="1442CB1C" w14:textId="77777777" w:rsidR="00052E4C" w:rsidRPr="00067094" w:rsidRDefault="00052E4C" w:rsidP="00FF7A33">
      <w:pPr>
        <w:pStyle w:val="NormalWeb"/>
        <w:spacing w:before="0" w:beforeAutospacing="0" w:after="0" w:afterAutospacing="0"/>
        <w:rPr>
          <w:u w:val="single"/>
        </w:rPr>
      </w:pPr>
    </w:p>
    <w:p w14:paraId="79F5F46B" w14:textId="0039B124" w:rsidR="00FF7A33" w:rsidRPr="00067094" w:rsidRDefault="00FF7A33" w:rsidP="00FF7A33">
      <w:pPr>
        <w:spacing w:after="0"/>
        <w:rPr>
          <w:rFonts w:ascii="Times New Roman" w:hAnsi="Times New Roman" w:cs="Times New Roman"/>
          <w:sz w:val="24"/>
          <w:szCs w:val="24"/>
        </w:rPr>
      </w:pPr>
      <w:r w:rsidRPr="00067094">
        <w:rPr>
          <w:rFonts w:ascii="Times New Roman" w:hAnsi="Times New Roman" w:cs="Times New Roman"/>
          <w:sz w:val="24"/>
          <w:szCs w:val="24"/>
        </w:rPr>
        <w:lastRenderedPageBreak/>
        <w:t>Figure 4 Panel A has a key but the line is not visible.</w:t>
      </w:r>
    </w:p>
    <w:p w14:paraId="6BAEB8FC" w14:textId="28E3711B" w:rsidR="00FF7A33" w:rsidRPr="00782401" w:rsidRDefault="00782401" w:rsidP="00FF7A33">
      <w:pPr>
        <w:pStyle w:val="ListParagraph"/>
        <w:numPr>
          <w:ilvl w:val="0"/>
          <w:numId w:val="1"/>
        </w:numPr>
        <w:spacing w:after="0"/>
        <w:rPr>
          <w:rFonts w:ascii="Times New Roman" w:hAnsi="Times New Roman" w:cs="Times New Roman"/>
          <w:sz w:val="24"/>
          <w:szCs w:val="24"/>
        </w:rPr>
      </w:pPr>
      <w:r w:rsidRPr="00782401">
        <w:rPr>
          <w:rFonts w:ascii="Arial" w:hAnsi="Arial" w:cs="Arial"/>
          <w:sz w:val="24"/>
          <w:szCs w:val="24"/>
        </w:rPr>
        <w:t xml:space="preserve">This oversight </w:t>
      </w:r>
      <w:r w:rsidR="00DA7997">
        <w:rPr>
          <w:rFonts w:ascii="Arial" w:hAnsi="Arial" w:cs="Arial"/>
          <w:sz w:val="24"/>
          <w:szCs w:val="24"/>
        </w:rPr>
        <w:t>has been</w:t>
      </w:r>
      <w:r w:rsidRPr="00782401">
        <w:rPr>
          <w:rFonts w:ascii="Arial" w:hAnsi="Arial" w:cs="Arial"/>
          <w:sz w:val="24"/>
          <w:szCs w:val="24"/>
        </w:rPr>
        <w:t xml:space="preserve"> corrected – the line </w:t>
      </w:r>
      <w:r w:rsidR="00DA7997">
        <w:rPr>
          <w:rFonts w:ascii="Arial" w:hAnsi="Arial" w:cs="Arial"/>
          <w:sz w:val="24"/>
          <w:szCs w:val="24"/>
        </w:rPr>
        <w:t>has been</w:t>
      </w:r>
      <w:r w:rsidRPr="00782401">
        <w:rPr>
          <w:rFonts w:ascii="Arial" w:hAnsi="Arial" w:cs="Arial"/>
          <w:sz w:val="24"/>
          <w:szCs w:val="24"/>
        </w:rPr>
        <w:t xml:space="preserve"> added to Panel A. </w:t>
      </w:r>
    </w:p>
    <w:p w14:paraId="3F320777" w14:textId="65526AA7" w:rsidR="00567061" w:rsidRPr="00067094" w:rsidRDefault="00567061" w:rsidP="008E715D">
      <w:pPr>
        <w:spacing w:after="0"/>
        <w:rPr>
          <w:rFonts w:ascii="Times New Roman" w:hAnsi="Times New Roman" w:cs="Times New Roman"/>
          <w:sz w:val="24"/>
          <w:szCs w:val="24"/>
        </w:rPr>
      </w:pPr>
    </w:p>
    <w:p w14:paraId="163919F4" w14:textId="61769CDA" w:rsidR="00FF7A33" w:rsidRPr="00067094" w:rsidRDefault="00FF7A33" w:rsidP="00FF7A33">
      <w:pPr>
        <w:pStyle w:val="NormalWeb"/>
        <w:spacing w:before="0" w:beforeAutospacing="0" w:after="0" w:afterAutospacing="0"/>
        <w:rPr>
          <w:u w:val="single"/>
        </w:rPr>
      </w:pPr>
      <w:r w:rsidRPr="00067094">
        <w:rPr>
          <w:u w:val="single"/>
        </w:rPr>
        <w:t>Page 13:</w:t>
      </w:r>
    </w:p>
    <w:p w14:paraId="1E6C536E" w14:textId="77777777" w:rsidR="00052E4C" w:rsidRPr="00067094" w:rsidRDefault="00052E4C" w:rsidP="00FF7A33">
      <w:pPr>
        <w:pStyle w:val="NormalWeb"/>
        <w:spacing w:before="0" w:beforeAutospacing="0" w:after="0" w:afterAutospacing="0"/>
        <w:rPr>
          <w:u w:val="single"/>
        </w:rPr>
      </w:pPr>
    </w:p>
    <w:p w14:paraId="2280C44F" w14:textId="77777777" w:rsidR="00D9481A" w:rsidRPr="00067094" w:rsidRDefault="00FF7A33" w:rsidP="00D9481A">
      <w:pPr>
        <w:spacing w:after="0"/>
        <w:rPr>
          <w:rFonts w:ascii="Times New Roman" w:hAnsi="Times New Roman" w:cs="Times New Roman"/>
          <w:sz w:val="24"/>
          <w:szCs w:val="24"/>
        </w:rPr>
      </w:pPr>
      <w:r w:rsidRPr="00067094">
        <w:rPr>
          <w:rFonts w:ascii="Times New Roman" w:hAnsi="Times New Roman" w:cs="Times New Roman"/>
          <w:sz w:val="24"/>
          <w:szCs w:val="24"/>
        </w:rPr>
        <w:t>Tense issues throughout results - past, present, and "have ...". Choose one (I suggest past tense to be consistent with most journal articles) and use consistently throughout</w:t>
      </w:r>
    </w:p>
    <w:p w14:paraId="0F2717AA" w14:textId="24419008" w:rsidR="00FF7A33" w:rsidRPr="00DA7997" w:rsidRDefault="00DA7997" w:rsidP="00D9481A">
      <w:pPr>
        <w:pStyle w:val="ListParagraph"/>
        <w:numPr>
          <w:ilvl w:val="0"/>
          <w:numId w:val="1"/>
        </w:numPr>
        <w:spacing w:after="0"/>
        <w:rPr>
          <w:rFonts w:ascii="Times New Roman" w:hAnsi="Times New Roman" w:cs="Times New Roman"/>
          <w:sz w:val="24"/>
          <w:szCs w:val="24"/>
        </w:rPr>
      </w:pPr>
      <w:r w:rsidRPr="00DA7997">
        <w:rPr>
          <w:rFonts w:ascii="Arial" w:hAnsi="Arial" w:cs="Arial"/>
          <w:sz w:val="24"/>
          <w:szCs w:val="24"/>
        </w:rPr>
        <w:t>The tense of the Results section has been revised to be consistently past tense.</w:t>
      </w:r>
    </w:p>
    <w:p w14:paraId="67FED2C4" w14:textId="77777777" w:rsidR="00D9481A" w:rsidRPr="00067094" w:rsidRDefault="00D9481A" w:rsidP="008E715D">
      <w:pPr>
        <w:spacing w:after="0"/>
        <w:rPr>
          <w:rFonts w:ascii="Times New Roman" w:hAnsi="Times New Roman" w:cs="Times New Roman"/>
          <w:sz w:val="24"/>
          <w:szCs w:val="24"/>
        </w:rPr>
      </w:pPr>
      <w:r w:rsidRPr="00DA7997">
        <w:rPr>
          <w:rFonts w:ascii="Times New Roman" w:hAnsi="Times New Roman" w:cs="Times New Roman"/>
          <w:sz w:val="24"/>
          <w:szCs w:val="24"/>
        </w:rPr>
        <w:t>Well id</w:t>
      </w:r>
      <w:r w:rsidRPr="00067094">
        <w:rPr>
          <w:rFonts w:ascii="Times New Roman" w:hAnsi="Times New Roman" w:cs="Times New Roman"/>
          <w:sz w:val="24"/>
          <w:szCs w:val="24"/>
        </w:rPr>
        <w:t>entifiers:</w:t>
      </w:r>
      <w:r w:rsidRPr="00067094">
        <w:rPr>
          <w:sz w:val="24"/>
          <w:szCs w:val="24"/>
        </w:rPr>
        <w:t xml:space="preserve"> </w:t>
      </w:r>
      <w:r w:rsidRPr="00067094">
        <w:rPr>
          <w:rFonts w:ascii="Times New Roman" w:hAnsi="Times New Roman" w:cs="Times New Roman"/>
          <w:sz w:val="24"/>
          <w:szCs w:val="24"/>
        </w:rPr>
        <w:t>use a shorter identifier or move to SI if critical information.</w:t>
      </w:r>
    </w:p>
    <w:p w14:paraId="4FC1FF25" w14:textId="7DBF76E4" w:rsidR="00D9481A" w:rsidRPr="007D0BF1" w:rsidRDefault="00D9481A" w:rsidP="00D9481A">
      <w:pPr>
        <w:pStyle w:val="ListParagraph"/>
        <w:numPr>
          <w:ilvl w:val="0"/>
          <w:numId w:val="1"/>
        </w:numPr>
        <w:spacing w:after="0"/>
        <w:rPr>
          <w:rFonts w:ascii="Times New Roman" w:hAnsi="Times New Roman" w:cs="Times New Roman"/>
          <w:sz w:val="24"/>
          <w:szCs w:val="24"/>
        </w:rPr>
      </w:pPr>
      <w:r w:rsidRPr="00067094">
        <w:rPr>
          <w:rFonts w:ascii="Times New Roman" w:hAnsi="Times New Roman" w:cs="Times New Roman"/>
          <w:sz w:val="24"/>
          <w:szCs w:val="24"/>
        </w:rPr>
        <w:t xml:space="preserve"> </w:t>
      </w:r>
      <w:r w:rsidR="007D0BF1" w:rsidRPr="007D0BF1">
        <w:rPr>
          <w:rFonts w:ascii="Arial" w:hAnsi="Arial" w:cs="Arial"/>
          <w:sz w:val="24"/>
          <w:szCs w:val="24"/>
        </w:rPr>
        <w:t xml:space="preserve">The well identifiers are not critical and </w:t>
      </w:r>
      <w:r w:rsidR="00DA7997">
        <w:rPr>
          <w:rFonts w:ascii="Arial" w:hAnsi="Arial" w:cs="Arial"/>
          <w:sz w:val="24"/>
          <w:szCs w:val="24"/>
        </w:rPr>
        <w:t>have been</w:t>
      </w:r>
      <w:r w:rsidR="007D0BF1" w:rsidRPr="007D0BF1">
        <w:rPr>
          <w:rFonts w:ascii="Arial" w:hAnsi="Arial" w:cs="Arial"/>
          <w:sz w:val="24"/>
          <w:szCs w:val="24"/>
        </w:rPr>
        <w:t xml:space="preserve"> removed.</w:t>
      </w:r>
    </w:p>
    <w:p w14:paraId="25D27757" w14:textId="7B4426EF" w:rsidR="00FF7A33" w:rsidRPr="00067094" w:rsidRDefault="00FF7A33" w:rsidP="008E715D">
      <w:pPr>
        <w:spacing w:after="0"/>
        <w:rPr>
          <w:rFonts w:ascii="Times New Roman" w:hAnsi="Times New Roman" w:cs="Times New Roman"/>
          <w:sz w:val="24"/>
          <w:szCs w:val="24"/>
        </w:rPr>
      </w:pPr>
    </w:p>
    <w:p w14:paraId="2E8A93D7" w14:textId="204E619C" w:rsidR="00305C08" w:rsidRPr="00067094" w:rsidRDefault="00305C08" w:rsidP="00305C08">
      <w:pPr>
        <w:pStyle w:val="NormalWeb"/>
        <w:spacing w:before="0" w:beforeAutospacing="0" w:after="0" w:afterAutospacing="0"/>
        <w:rPr>
          <w:u w:val="single"/>
        </w:rPr>
      </w:pPr>
      <w:r w:rsidRPr="00067094">
        <w:rPr>
          <w:u w:val="single"/>
        </w:rPr>
        <w:t>Page 17:</w:t>
      </w:r>
    </w:p>
    <w:p w14:paraId="155678E0" w14:textId="77777777" w:rsidR="00305C08" w:rsidRPr="00067094" w:rsidRDefault="00305C08" w:rsidP="00305C08">
      <w:pPr>
        <w:spacing w:after="0"/>
        <w:rPr>
          <w:rFonts w:ascii="Times New Roman" w:hAnsi="Times New Roman" w:cs="Times New Roman"/>
          <w:sz w:val="24"/>
          <w:szCs w:val="24"/>
        </w:rPr>
      </w:pPr>
    </w:p>
    <w:p w14:paraId="3167D938" w14:textId="3E8E331F"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“Conversely” not an appropriate first word in paragraph</w:t>
      </w:r>
    </w:p>
    <w:p w14:paraId="7804FF23" w14:textId="1B940330" w:rsidR="00305C08" w:rsidRPr="007D0BF1" w:rsidRDefault="007D0BF1" w:rsidP="00305C08">
      <w:pPr>
        <w:pStyle w:val="ListParagraph"/>
        <w:numPr>
          <w:ilvl w:val="0"/>
          <w:numId w:val="1"/>
        </w:numPr>
        <w:spacing w:after="0"/>
        <w:rPr>
          <w:rFonts w:ascii="Times New Roman" w:hAnsi="Times New Roman" w:cs="Times New Roman"/>
          <w:sz w:val="24"/>
          <w:szCs w:val="24"/>
        </w:rPr>
      </w:pPr>
      <w:r w:rsidRPr="007D0BF1">
        <w:rPr>
          <w:rFonts w:ascii="Arial" w:hAnsi="Arial" w:cs="Arial"/>
          <w:sz w:val="24"/>
          <w:szCs w:val="24"/>
        </w:rPr>
        <w:t xml:space="preserve">The text </w:t>
      </w:r>
      <w:r w:rsidR="00DA7997">
        <w:rPr>
          <w:rFonts w:ascii="Arial" w:hAnsi="Arial" w:cs="Arial"/>
          <w:sz w:val="24"/>
          <w:szCs w:val="24"/>
        </w:rPr>
        <w:t>has been</w:t>
      </w:r>
      <w:r w:rsidRPr="007D0BF1">
        <w:rPr>
          <w:rFonts w:ascii="Arial" w:hAnsi="Arial" w:cs="Arial"/>
          <w:sz w:val="24"/>
          <w:szCs w:val="24"/>
        </w:rPr>
        <w:t xml:space="preserve"> revised.</w:t>
      </w:r>
    </w:p>
    <w:p w14:paraId="72BCD657" w14:textId="22791E89"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“cumulative ET0 Oct-Apr”:</w:t>
      </w:r>
      <w:r w:rsidRPr="00067094">
        <w:rPr>
          <w:sz w:val="24"/>
          <w:szCs w:val="24"/>
        </w:rPr>
        <w:t xml:space="preserve"> </w:t>
      </w:r>
      <w:r w:rsidRPr="00067094">
        <w:rPr>
          <w:rFonts w:ascii="Times New Roman" w:hAnsi="Times New Roman" w:cs="Times New Roman"/>
          <w:sz w:val="24"/>
          <w:szCs w:val="24"/>
        </w:rPr>
        <w:t xml:space="preserve">confusing order, be consistent   </w:t>
      </w:r>
    </w:p>
    <w:p w14:paraId="5177AA23" w14:textId="1446BCCA" w:rsidR="00305C08" w:rsidRPr="0035662A" w:rsidRDefault="0035662A" w:rsidP="00305C08">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 xml:space="preserve">The text </w:t>
      </w:r>
      <w:r w:rsidR="00DA7997">
        <w:rPr>
          <w:rFonts w:ascii="Arial" w:hAnsi="Arial" w:cs="Arial"/>
          <w:sz w:val="24"/>
          <w:szCs w:val="24"/>
        </w:rPr>
        <w:t>has been</w:t>
      </w:r>
      <w:r w:rsidRPr="0035662A">
        <w:rPr>
          <w:rFonts w:ascii="Arial" w:hAnsi="Arial" w:cs="Arial"/>
          <w:sz w:val="24"/>
          <w:szCs w:val="24"/>
        </w:rPr>
        <w:t xml:space="preserve"> revised for consistency.</w:t>
      </w:r>
    </w:p>
    <w:p w14:paraId="76C6D528" w14:textId="4641A6CB"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Is this something you are certain of, or your interpretation? Either way, why is this?</w:t>
      </w:r>
    </w:p>
    <w:p w14:paraId="44EC5492" w14:textId="433D1A1A" w:rsidR="00305C08" w:rsidRPr="003539F0" w:rsidRDefault="003539F0" w:rsidP="00305C08">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 xml:space="preserve">The text </w:t>
      </w:r>
      <w:r w:rsidR="00DA7997">
        <w:rPr>
          <w:rFonts w:ascii="Arial" w:hAnsi="Arial" w:cs="Arial"/>
          <w:sz w:val="24"/>
          <w:szCs w:val="24"/>
        </w:rPr>
        <w:t>has been</w:t>
      </w:r>
      <w:r w:rsidRPr="003539F0">
        <w:rPr>
          <w:rFonts w:ascii="Arial" w:hAnsi="Arial" w:cs="Arial"/>
          <w:sz w:val="24"/>
          <w:szCs w:val="24"/>
        </w:rPr>
        <w:t xml:space="preserve"> revised for clarity.</w:t>
      </w:r>
    </w:p>
    <w:p w14:paraId="39753464" w14:textId="7FBE3342" w:rsidR="00305C08" w:rsidRPr="00067094" w:rsidRDefault="002908D7" w:rsidP="00305C08">
      <w:pPr>
        <w:spacing w:after="0"/>
        <w:rPr>
          <w:rFonts w:ascii="Times New Roman" w:hAnsi="Times New Roman" w:cs="Times New Roman"/>
          <w:sz w:val="24"/>
          <w:szCs w:val="24"/>
        </w:rPr>
      </w:pPr>
      <w:r w:rsidRPr="00067094">
        <w:rPr>
          <w:rFonts w:ascii="Times New Roman" w:hAnsi="Times New Roman" w:cs="Times New Roman"/>
          <w:sz w:val="24"/>
          <w:szCs w:val="24"/>
        </w:rPr>
        <w:t>“echo” effect: I am not familiar with this term. If you use this because you have seen it in other papers, cite it, and it should not be in quotes. Otherwise do not come up with new terms and just describe clearly what is happening</w:t>
      </w:r>
    </w:p>
    <w:p w14:paraId="3EC15839" w14:textId="3A36C93E" w:rsidR="00926214" w:rsidRPr="0035662A" w:rsidRDefault="0035662A" w:rsidP="00305C08">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 xml:space="preserve">The text </w:t>
      </w:r>
      <w:r w:rsidR="00DA7997">
        <w:rPr>
          <w:rFonts w:ascii="Arial" w:hAnsi="Arial" w:cs="Arial"/>
          <w:sz w:val="24"/>
          <w:szCs w:val="24"/>
        </w:rPr>
        <w:t>has been</w:t>
      </w:r>
      <w:r w:rsidRPr="0035662A">
        <w:rPr>
          <w:rFonts w:ascii="Arial" w:hAnsi="Arial" w:cs="Arial"/>
          <w:sz w:val="24"/>
          <w:szCs w:val="24"/>
        </w:rPr>
        <w:t xml:space="preserve"> revised as suggested.</w:t>
      </w:r>
    </w:p>
    <w:p w14:paraId="3762206E" w14:textId="4FE03BE6" w:rsidR="00926214" w:rsidRPr="00067094" w:rsidRDefault="00926214" w:rsidP="00305C08">
      <w:pPr>
        <w:spacing w:after="0"/>
        <w:rPr>
          <w:rFonts w:ascii="Times New Roman" w:hAnsi="Times New Roman" w:cs="Times New Roman"/>
          <w:sz w:val="24"/>
          <w:szCs w:val="24"/>
        </w:rPr>
      </w:pPr>
      <w:r w:rsidRPr="00067094">
        <w:rPr>
          <w:rFonts w:ascii="Times New Roman" w:hAnsi="Times New Roman" w:cs="Times New Roman"/>
          <w:sz w:val="24"/>
          <w:szCs w:val="24"/>
        </w:rPr>
        <w:t>very long sentence, consider splitting into 2</w:t>
      </w:r>
    </w:p>
    <w:p w14:paraId="48A14457" w14:textId="5A2BA35A" w:rsidR="00926214" w:rsidRPr="0035662A" w:rsidRDefault="0035662A" w:rsidP="00926214">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 xml:space="preserve">The sentence </w:t>
      </w:r>
      <w:r w:rsidR="00DA7997">
        <w:rPr>
          <w:rFonts w:ascii="Arial" w:hAnsi="Arial" w:cs="Arial"/>
          <w:sz w:val="24"/>
          <w:szCs w:val="24"/>
        </w:rPr>
        <w:t>has been</w:t>
      </w:r>
      <w:r w:rsidRPr="0035662A">
        <w:rPr>
          <w:rFonts w:ascii="Arial" w:hAnsi="Arial" w:cs="Arial"/>
          <w:sz w:val="24"/>
          <w:szCs w:val="24"/>
        </w:rPr>
        <w:t xml:space="preserve"> shortened.</w:t>
      </w:r>
    </w:p>
    <w:p w14:paraId="0A444AB7" w14:textId="33C76F98" w:rsidR="00112555" w:rsidRPr="00067094" w:rsidRDefault="00112555" w:rsidP="00112555">
      <w:pPr>
        <w:spacing w:after="0"/>
        <w:rPr>
          <w:rFonts w:ascii="Times New Roman" w:hAnsi="Times New Roman" w:cs="Times New Roman"/>
          <w:sz w:val="24"/>
          <w:szCs w:val="24"/>
        </w:rPr>
      </w:pPr>
      <w:r w:rsidRPr="00067094">
        <w:rPr>
          <w:rFonts w:ascii="Times New Roman" w:hAnsi="Times New Roman" w:cs="Times New Roman"/>
          <w:sz w:val="24"/>
          <w:szCs w:val="24"/>
        </w:rPr>
        <w:t>Replace “worse” with “larger”</w:t>
      </w:r>
    </w:p>
    <w:p w14:paraId="78F2FC7C" w14:textId="7F6C3748" w:rsidR="00112555" w:rsidRPr="00067094" w:rsidRDefault="00112555" w:rsidP="00112555">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0096A6D3" w14:textId="2C3473F0" w:rsidR="00305C08" w:rsidRPr="00067094" w:rsidRDefault="00305C08" w:rsidP="008E715D">
      <w:pPr>
        <w:spacing w:after="0"/>
        <w:rPr>
          <w:rFonts w:ascii="Times New Roman" w:hAnsi="Times New Roman" w:cs="Times New Roman"/>
          <w:sz w:val="24"/>
          <w:szCs w:val="24"/>
        </w:rPr>
      </w:pPr>
    </w:p>
    <w:p w14:paraId="746107AC" w14:textId="53939CBF" w:rsidR="00BF668E" w:rsidRPr="00067094" w:rsidRDefault="00BF668E" w:rsidP="00BF668E">
      <w:pPr>
        <w:pStyle w:val="NormalWeb"/>
        <w:spacing w:before="0" w:beforeAutospacing="0" w:after="0" w:afterAutospacing="0"/>
        <w:rPr>
          <w:u w:val="single"/>
        </w:rPr>
      </w:pPr>
      <w:r w:rsidRPr="00067094">
        <w:rPr>
          <w:u w:val="single"/>
        </w:rPr>
        <w:t>Page 22:</w:t>
      </w:r>
    </w:p>
    <w:p w14:paraId="49703E35" w14:textId="77777777" w:rsidR="00BF668E" w:rsidRPr="00067094" w:rsidRDefault="00BF668E" w:rsidP="00BF668E">
      <w:pPr>
        <w:spacing w:after="0"/>
        <w:rPr>
          <w:rFonts w:ascii="Times New Roman" w:hAnsi="Times New Roman" w:cs="Times New Roman"/>
          <w:sz w:val="24"/>
          <w:szCs w:val="24"/>
        </w:rPr>
      </w:pPr>
    </w:p>
    <w:p w14:paraId="720F404E" w14:textId="523D5FCA" w:rsidR="00BF668E" w:rsidRPr="00067094" w:rsidRDefault="00F746D2" w:rsidP="00BF668E">
      <w:pPr>
        <w:spacing w:after="0"/>
        <w:rPr>
          <w:rFonts w:ascii="Times New Roman" w:hAnsi="Times New Roman" w:cs="Times New Roman"/>
          <w:sz w:val="24"/>
          <w:szCs w:val="24"/>
        </w:rPr>
      </w:pPr>
      <w:r w:rsidRPr="00067094">
        <w:rPr>
          <w:rFonts w:ascii="Times New Roman" w:hAnsi="Times New Roman" w:cs="Times New Roman"/>
          <w:sz w:val="24"/>
          <w:szCs w:val="24"/>
        </w:rPr>
        <w:t xml:space="preserve">It would be </w:t>
      </w:r>
      <w:proofErr w:type="gramStart"/>
      <w:r w:rsidRPr="00067094">
        <w:rPr>
          <w:rFonts w:ascii="Times New Roman" w:hAnsi="Times New Roman" w:cs="Times New Roman"/>
          <w:sz w:val="24"/>
          <w:szCs w:val="24"/>
        </w:rPr>
        <w:t>more clear</w:t>
      </w:r>
      <w:proofErr w:type="gramEnd"/>
      <w:r w:rsidRPr="00067094">
        <w:rPr>
          <w:rFonts w:ascii="Times New Roman" w:hAnsi="Times New Roman" w:cs="Times New Roman"/>
          <w:sz w:val="24"/>
          <w:szCs w:val="24"/>
        </w:rPr>
        <w:t xml:space="preserve"> to label panels with letters for consistency - for this and following multi-panel figures.</w:t>
      </w:r>
    </w:p>
    <w:p w14:paraId="6AA4E19E" w14:textId="77777777" w:rsidR="00A278DA" w:rsidRPr="00067094" w:rsidRDefault="00A278DA" w:rsidP="00A278DA">
      <w:pPr>
        <w:spacing w:after="0"/>
        <w:rPr>
          <w:rFonts w:ascii="Times New Roman" w:hAnsi="Times New Roman" w:cs="Times New Roman"/>
          <w:sz w:val="24"/>
          <w:szCs w:val="24"/>
        </w:rPr>
      </w:pPr>
    </w:p>
    <w:p w14:paraId="73508DE9" w14:textId="2ADE4C2E" w:rsidR="00BF668E" w:rsidRPr="00D364B8" w:rsidRDefault="00A278DA" w:rsidP="00A278DA">
      <w:pPr>
        <w:pStyle w:val="ListParagraph"/>
        <w:numPr>
          <w:ilvl w:val="0"/>
          <w:numId w:val="1"/>
        </w:numPr>
        <w:spacing w:after="0"/>
        <w:rPr>
          <w:rFonts w:ascii="Times New Roman" w:hAnsi="Times New Roman" w:cs="Times New Roman"/>
          <w:sz w:val="24"/>
          <w:szCs w:val="24"/>
        </w:rPr>
      </w:pPr>
      <w:r w:rsidRPr="00D364B8">
        <w:rPr>
          <w:rFonts w:ascii="Arial" w:hAnsi="Arial" w:cs="Arial"/>
          <w:sz w:val="24"/>
          <w:szCs w:val="24"/>
        </w:rPr>
        <w:t xml:space="preserve">All multi-part figures </w:t>
      </w:r>
      <w:r w:rsidR="00DA7997" w:rsidRPr="00D364B8">
        <w:rPr>
          <w:rFonts w:ascii="Arial" w:hAnsi="Arial" w:cs="Arial"/>
          <w:sz w:val="24"/>
          <w:szCs w:val="24"/>
        </w:rPr>
        <w:t xml:space="preserve">in the main text </w:t>
      </w:r>
      <w:r w:rsidR="00D364B8">
        <w:rPr>
          <w:rFonts w:ascii="Arial" w:hAnsi="Arial" w:cs="Arial"/>
          <w:sz w:val="24"/>
          <w:szCs w:val="24"/>
        </w:rPr>
        <w:t>have been</w:t>
      </w:r>
      <w:r w:rsidRPr="00D364B8">
        <w:rPr>
          <w:rFonts w:ascii="Arial" w:hAnsi="Arial" w:cs="Arial"/>
          <w:sz w:val="24"/>
          <w:szCs w:val="24"/>
        </w:rPr>
        <w:t xml:space="preserve"> labeled with panel letters. Figures 9-13</w:t>
      </w:r>
      <w:r w:rsidR="00D364B8">
        <w:rPr>
          <w:rFonts w:ascii="Arial" w:hAnsi="Arial" w:cs="Arial"/>
          <w:sz w:val="24"/>
          <w:szCs w:val="24"/>
        </w:rPr>
        <w:t xml:space="preserve"> have been</w:t>
      </w:r>
      <w:r w:rsidRPr="00D364B8">
        <w:rPr>
          <w:rFonts w:ascii="Arial" w:hAnsi="Arial" w:cs="Arial"/>
          <w:sz w:val="24"/>
          <w:szCs w:val="24"/>
        </w:rPr>
        <w:t xml:space="preserve"> moved to an Appendix.</w:t>
      </w:r>
    </w:p>
    <w:p w14:paraId="36681C12" w14:textId="0BBE03CD" w:rsidR="00567061" w:rsidRPr="00067094" w:rsidRDefault="00567061" w:rsidP="008E715D">
      <w:pPr>
        <w:spacing w:after="0"/>
        <w:rPr>
          <w:rFonts w:ascii="Times New Roman" w:hAnsi="Times New Roman" w:cs="Times New Roman"/>
          <w:sz w:val="24"/>
          <w:szCs w:val="24"/>
        </w:rPr>
      </w:pPr>
    </w:p>
    <w:p w14:paraId="5F40D1BA" w14:textId="77777777" w:rsidR="00F746D2" w:rsidRPr="00067094" w:rsidRDefault="00F746D2" w:rsidP="00F746D2">
      <w:pPr>
        <w:spacing w:after="0"/>
        <w:rPr>
          <w:rFonts w:ascii="Times New Roman" w:hAnsi="Times New Roman" w:cs="Times New Roman"/>
          <w:sz w:val="24"/>
          <w:szCs w:val="24"/>
        </w:rPr>
      </w:pPr>
    </w:p>
    <w:p w14:paraId="54BABE29" w14:textId="22512C13" w:rsidR="00F746D2" w:rsidRPr="00067094" w:rsidRDefault="00F746D2" w:rsidP="00F746D2">
      <w:pPr>
        <w:pStyle w:val="NormalWeb"/>
        <w:spacing w:before="0" w:beforeAutospacing="0" w:after="0" w:afterAutospacing="0"/>
        <w:rPr>
          <w:u w:val="single"/>
        </w:rPr>
      </w:pPr>
      <w:r w:rsidRPr="00067094">
        <w:rPr>
          <w:u w:val="single"/>
        </w:rPr>
        <w:t xml:space="preserve">Page </w:t>
      </w:r>
      <w:r w:rsidR="00391BCB" w:rsidRPr="00067094">
        <w:rPr>
          <w:u w:val="single"/>
        </w:rPr>
        <w:t>23</w:t>
      </w:r>
      <w:r w:rsidRPr="00067094">
        <w:rPr>
          <w:u w:val="single"/>
        </w:rPr>
        <w:t>:</w:t>
      </w:r>
    </w:p>
    <w:p w14:paraId="1B1E12D3" w14:textId="77777777" w:rsidR="00F746D2" w:rsidRPr="00067094" w:rsidRDefault="00F746D2" w:rsidP="00F746D2">
      <w:pPr>
        <w:spacing w:after="0"/>
        <w:rPr>
          <w:rFonts w:ascii="Times New Roman" w:hAnsi="Times New Roman" w:cs="Times New Roman"/>
          <w:sz w:val="24"/>
          <w:szCs w:val="24"/>
        </w:rPr>
      </w:pPr>
    </w:p>
    <w:p w14:paraId="6BC4D9A7" w14:textId="03BDEBDC" w:rsidR="00F746D2" w:rsidRPr="00067094" w:rsidRDefault="00391BCB" w:rsidP="00F746D2">
      <w:pPr>
        <w:spacing w:after="0"/>
        <w:rPr>
          <w:rFonts w:ascii="Times New Roman" w:hAnsi="Times New Roman" w:cs="Times New Roman"/>
          <w:sz w:val="24"/>
          <w:szCs w:val="24"/>
        </w:rPr>
      </w:pPr>
      <w:r w:rsidRPr="00067094">
        <w:rPr>
          <w:rFonts w:ascii="Times New Roman" w:hAnsi="Times New Roman" w:cs="Times New Roman"/>
          <w:sz w:val="24"/>
          <w:szCs w:val="24"/>
        </w:rPr>
        <w:t>Replace “upward” with “increasing”</w:t>
      </w:r>
    </w:p>
    <w:p w14:paraId="79DED3ED" w14:textId="16F3D757" w:rsidR="00F746D2" w:rsidRPr="00067094" w:rsidRDefault="00391BCB" w:rsidP="00F746D2">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3A496A8" w14:textId="6AC8236D" w:rsidR="00BF668E" w:rsidRPr="00067094" w:rsidRDefault="00BF668E" w:rsidP="008E715D">
      <w:pPr>
        <w:spacing w:after="0"/>
        <w:rPr>
          <w:rFonts w:ascii="Times New Roman" w:hAnsi="Times New Roman" w:cs="Times New Roman"/>
          <w:sz w:val="24"/>
          <w:szCs w:val="24"/>
        </w:rPr>
      </w:pPr>
    </w:p>
    <w:p w14:paraId="0138D697" w14:textId="58D77E75" w:rsidR="00132864" w:rsidRPr="00067094" w:rsidRDefault="00132864" w:rsidP="00132864">
      <w:pPr>
        <w:pStyle w:val="NormalWeb"/>
        <w:spacing w:before="0" w:beforeAutospacing="0" w:after="0" w:afterAutospacing="0"/>
        <w:rPr>
          <w:u w:val="single"/>
        </w:rPr>
      </w:pPr>
      <w:r w:rsidRPr="00067094">
        <w:rPr>
          <w:u w:val="single"/>
        </w:rPr>
        <w:t>Page 26:</w:t>
      </w:r>
    </w:p>
    <w:p w14:paraId="7C8D1F97" w14:textId="77777777" w:rsidR="00132864" w:rsidRPr="00067094" w:rsidRDefault="00132864" w:rsidP="00132864">
      <w:pPr>
        <w:spacing w:after="0"/>
        <w:rPr>
          <w:rFonts w:ascii="Times New Roman" w:hAnsi="Times New Roman" w:cs="Times New Roman"/>
          <w:sz w:val="24"/>
          <w:szCs w:val="24"/>
        </w:rPr>
      </w:pPr>
    </w:p>
    <w:p w14:paraId="4D01E1A9" w14:textId="3F405C45" w:rsidR="00132864" w:rsidRPr="00067094" w:rsidRDefault="00132864" w:rsidP="00132864">
      <w:pPr>
        <w:spacing w:after="0"/>
        <w:rPr>
          <w:rFonts w:ascii="Times New Roman" w:hAnsi="Times New Roman" w:cs="Times New Roman"/>
          <w:sz w:val="24"/>
          <w:szCs w:val="24"/>
        </w:rPr>
      </w:pPr>
      <w:r w:rsidRPr="00067094">
        <w:rPr>
          <w:rFonts w:ascii="Times New Roman" w:hAnsi="Times New Roman" w:cs="Times New Roman"/>
          <w:sz w:val="24"/>
          <w:szCs w:val="24"/>
        </w:rPr>
        <w:t>Remove text “state of being”</w:t>
      </w:r>
    </w:p>
    <w:p w14:paraId="5C3AF4DF" w14:textId="3AD161DA" w:rsidR="00132864" w:rsidRPr="00067094" w:rsidRDefault="00132864"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B03F0C8" w14:textId="49144F30" w:rsidR="00132864" w:rsidRPr="00067094" w:rsidRDefault="00132864" w:rsidP="008E715D">
      <w:pPr>
        <w:spacing w:after="0"/>
        <w:rPr>
          <w:rFonts w:ascii="Times New Roman" w:hAnsi="Times New Roman" w:cs="Times New Roman"/>
          <w:sz w:val="24"/>
          <w:szCs w:val="24"/>
        </w:rPr>
      </w:pPr>
    </w:p>
    <w:p w14:paraId="2B2ED056" w14:textId="3DFB3C4C" w:rsidR="00515F53" w:rsidRPr="00067094" w:rsidRDefault="00515F53" w:rsidP="008E715D">
      <w:pPr>
        <w:spacing w:after="0"/>
        <w:rPr>
          <w:rFonts w:ascii="Times New Roman" w:hAnsi="Times New Roman" w:cs="Times New Roman"/>
          <w:sz w:val="24"/>
          <w:szCs w:val="24"/>
        </w:rPr>
      </w:pPr>
    </w:p>
    <w:p w14:paraId="761AEBDA" w14:textId="399224A7" w:rsidR="00515F53" w:rsidRPr="00067094" w:rsidRDefault="00515F53" w:rsidP="00515F53">
      <w:pPr>
        <w:pStyle w:val="NormalWeb"/>
        <w:spacing w:before="0" w:beforeAutospacing="0" w:after="0" w:afterAutospacing="0"/>
        <w:rPr>
          <w:u w:val="single"/>
        </w:rPr>
      </w:pPr>
      <w:r w:rsidRPr="00067094">
        <w:rPr>
          <w:u w:val="single"/>
        </w:rPr>
        <w:t>Page 28:</w:t>
      </w:r>
    </w:p>
    <w:p w14:paraId="01D6F798" w14:textId="77777777" w:rsidR="00515F53" w:rsidRPr="00067094" w:rsidRDefault="00515F53" w:rsidP="00515F53">
      <w:pPr>
        <w:spacing w:after="0"/>
        <w:rPr>
          <w:rFonts w:ascii="Times New Roman" w:hAnsi="Times New Roman" w:cs="Times New Roman"/>
          <w:sz w:val="24"/>
          <w:szCs w:val="24"/>
        </w:rPr>
      </w:pPr>
    </w:p>
    <w:p w14:paraId="2EE53D30" w14:textId="3BC50E34" w:rsidR="00515F53" w:rsidRPr="003539F0"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Figure 15: I</w:t>
      </w:r>
      <w:r w:rsidRPr="003539F0">
        <w:rPr>
          <w:rFonts w:ascii="Times New Roman" w:hAnsi="Times New Roman" w:cs="Times New Roman"/>
          <w:sz w:val="24"/>
          <w:szCs w:val="24"/>
        </w:rPr>
        <w:t>s the third panel necessary?</w:t>
      </w:r>
    </w:p>
    <w:p w14:paraId="2B693268" w14:textId="36DE9D95" w:rsidR="00515F53" w:rsidRPr="003539F0" w:rsidRDefault="003539F0" w:rsidP="00515F53">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The third panel is necessary to illustrate that a long-term trend is not as visible in the DWR water year type schematic than in the quantitative indices P spill and V min.</w:t>
      </w:r>
    </w:p>
    <w:p w14:paraId="5FF5F5A0" w14:textId="77777777" w:rsidR="00515F53" w:rsidRPr="00067094" w:rsidRDefault="00515F53" w:rsidP="00515F53">
      <w:pPr>
        <w:spacing w:after="0"/>
        <w:rPr>
          <w:rFonts w:ascii="Times New Roman" w:hAnsi="Times New Roman" w:cs="Times New Roman"/>
          <w:sz w:val="24"/>
          <w:szCs w:val="24"/>
        </w:rPr>
      </w:pPr>
    </w:p>
    <w:p w14:paraId="6C9B1A3D" w14:textId="3FEF55F7" w:rsidR="00515F53" w:rsidRPr="00067094" w:rsidRDefault="00515F53" w:rsidP="00515F53">
      <w:pPr>
        <w:pStyle w:val="NormalWeb"/>
        <w:spacing w:before="0" w:beforeAutospacing="0" w:after="0" w:afterAutospacing="0"/>
        <w:rPr>
          <w:u w:val="single"/>
        </w:rPr>
      </w:pPr>
      <w:r w:rsidRPr="00067094">
        <w:rPr>
          <w:u w:val="single"/>
        </w:rPr>
        <w:t>Page 29:</w:t>
      </w:r>
    </w:p>
    <w:p w14:paraId="154A8A3A" w14:textId="77777777" w:rsidR="00515F53" w:rsidRPr="00067094" w:rsidRDefault="00515F53" w:rsidP="00515F53">
      <w:pPr>
        <w:spacing w:after="0"/>
        <w:rPr>
          <w:rFonts w:ascii="Times New Roman" w:hAnsi="Times New Roman" w:cs="Times New Roman"/>
          <w:sz w:val="24"/>
          <w:szCs w:val="24"/>
        </w:rPr>
      </w:pPr>
    </w:p>
    <w:p w14:paraId="67A5947B" w14:textId="6A64E45C" w:rsidR="00515F53" w:rsidRPr="00067094"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Remove text “(see water budget information in Chapter 2 of this dissertation)”</w:t>
      </w:r>
    </w:p>
    <w:p w14:paraId="563E227A" w14:textId="5D497119" w:rsidR="00515F53" w:rsidRPr="00067094" w:rsidRDefault="00515F53" w:rsidP="00515F53">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removed and replaced by the citation “(DWR 2004)”.</w:t>
      </w:r>
    </w:p>
    <w:p w14:paraId="28BD7C76" w14:textId="77777777" w:rsidR="00515F53" w:rsidRPr="00067094" w:rsidRDefault="00515F53" w:rsidP="00515F53">
      <w:pPr>
        <w:spacing w:after="0"/>
        <w:rPr>
          <w:rFonts w:ascii="Times New Roman" w:hAnsi="Times New Roman" w:cs="Times New Roman"/>
          <w:sz w:val="24"/>
          <w:szCs w:val="24"/>
        </w:rPr>
      </w:pPr>
    </w:p>
    <w:p w14:paraId="2D6EE71D" w14:textId="60B1C122" w:rsidR="00132864" w:rsidRPr="00067094" w:rsidRDefault="00132864" w:rsidP="00132864">
      <w:pPr>
        <w:pStyle w:val="NormalWeb"/>
        <w:spacing w:before="0" w:beforeAutospacing="0" w:after="0" w:afterAutospacing="0"/>
        <w:rPr>
          <w:u w:val="single"/>
        </w:rPr>
      </w:pPr>
      <w:r w:rsidRPr="00067094">
        <w:rPr>
          <w:u w:val="single"/>
        </w:rPr>
        <w:t xml:space="preserve">Page </w:t>
      </w:r>
      <w:r w:rsidR="007645FA" w:rsidRPr="00067094">
        <w:rPr>
          <w:u w:val="single"/>
        </w:rPr>
        <w:t>30</w:t>
      </w:r>
      <w:r w:rsidRPr="00067094">
        <w:rPr>
          <w:u w:val="single"/>
        </w:rPr>
        <w:t>:</w:t>
      </w:r>
    </w:p>
    <w:p w14:paraId="12A50EFE" w14:textId="77777777" w:rsidR="00132864" w:rsidRPr="00067094" w:rsidRDefault="00132864" w:rsidP="00132864">
      <w:pPr>
        <w:spacing w:after="0"/>
        <w:rPr>
          <w:rFonts w:ascii="Times New Roman" w:hAnsi="Times New Roman" w:cs="Times New Roman"/>
          <w:sz w:val="24"/>
          <w:szCs w:val="24"/>
        </w:rPr>
      </w:pPr>
    </w:p>
    <w:p w14:paraId="613CD660" w14:textId="7E73B2C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Could this not be done already with existing data?</w:t>
      </w:r>
    </w:p>
    <w:p w14:paraId="75F9123D" w14:textId="21E9D563" w:rsidR="00132864" w:rsidRPr="009B4012" w:rsidRDefault="009B4012" w:rsidP="00132864">
      <w:pPr>
        <w:pStyle w:val="ListParagraph"/>
        <w:numPr>
          <w:ilvl w:val="0"/>
          <w:numId w:val="1"/>
        </w:numPr>
        <w:spacing w:after="0"/>
        <w:rPr>
          <w:rFonts w:ascii="Times New Roman" w:hAnsi="Times New Roman" w:cs="Times New Roman"/>
          <w:sz w:val="24"/>
          <w:szCs w:val="24"/>
        </w:rPr>
      </w:pPr>
      <w:r w:rsidRPr="009B4012">
        <w:rPr>
          <w:rFonts w:ascii="Arial" w:hAnsi="Arial" w:cs="Arial"/>
          <w:sz w:val="24"/>
          <w:szCs w:val="24"/>
        </w:rPr>
        <w:t>Existing data on human land and water use has been incorporated into the Scott Valley Integrated Hydrologic Model, and in the authors’ judgement, remains too coarse to confidently parse the year to year influence of human actions on summer surface flow, relative to climate inputs.</w:t>
      </w:r>
    </w:p>
    <w:p w14:paraId="6F3DA78B" w14:textId="1FE9785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 xml:space="preserve">Remove text “referred to as </w:t>
      </w:r>
      <w:proofErr w:type="spellStart"/>
      <w:r w:rsidRPr="00067094">
        <w:rPr>
          <w:rFonts w:ascii="Times New Roman" w:hAnsi="Times New Roman" w:cs="Times New Roman"/>
          <w:sz w:val="24"/>
          <w:szCs w:val="24"/>
        </w:rPr>
        <w:t>Vmin</w:t>
      </w:r>
      <w:proofErr w:type="spellEnd"/>
      <w:r w:rsidRPr="00067094">
        <w:rPr>
          <w:rFonts w:ascii="Times New Roman" w:hAnsi="Times New Roman" w:cs="Times New Roman"/>
          <w:sz w:val="24"/>
          <w:szCs w:val="24"/>
        </w:rPr>
        <w:t>, 30 days”</w:t>
      </w:r>
    </w:p>
    <w:p w14:paraId="2B51633A" w14:textId="2D5C9AB8" w:rsidR="00132864" w:rsidRPr="00067094" w:rsidRDefault="00273095"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6C5878EA" w14:textId="08C239AA"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In the introduction these are framed as functional flow metrics. These are very different concepts that should be reconciled</w:t>
      </w:r>
    </w:p>
    <w:p w14:paraId="1923A8D7" w14:textId="15C58C6C" w:rsidR="00132864" w:rsidRPr="00371BCF" w:rsidRDefault="009B4012" w:rsidP="00132864">
      <w:pPr>
        <w:pStyle w:val="ListParagraph"/>
        <w:numPr>
          <w:ilvl w:val="0"/>
          <w:numId w:val="1"/>
        </w:numPr>
        <w:spacing w:after="0"/>
        <w:rPr>
          <w:rFonts w:ascii="Times New Roman" w:hAnsi="Times New Roman" w:cs="Times New Roman"/>
          <w:sz w:val="24"/>
          <w:szCs w:val="24"/>
        </w:rPr>
      </w:pPr>
      <w:r w:rsidRPr="00371BCF">
        <w:rPr>
          <w:rStyle w:val="Strong"/>
          <w:rFonts w:ascii="Arial" w:hAnsi="Arial" w:cs="Arial"/>
          <w:b w:val="0"/>
        </w:rPr>
        <w:t xml:space="preserve">The manuscript introduction and discussion </w:t>
      </w:r>
      <w:r w:rsidR="00DA7997">
        <w:rPr>
          <w:rStyle w:val="Strong"/>
          <w:rFonts w:ascii="Arial" w:hAnsi="Arial" w:cs="Arial"/>
          <w:b w:val="0"/>
        </w:rPr>
        <w:t>have been</w:t>
      </w:r>
      <w:r w:rsidRPr="00371BCF">
        <w:rPr>
          <w:rStyle w:val="Strong"/>
          <w:rFonts w:ascii="Arial" w:hAnsi="Arial" w:cs="Arial"/>
          <w:b w:val="0"/>
        </w:rPr>
        <w:t xml:space="preserve"> revised to clarify that this study does not apply a typical functional flows approach; rather it uses the existing functional flows framework to provide context for a proposed new decision-support tool in a specific watershed.</w:t>
      </w:r>
    </w:p>
    <w:p w14:paraId="112C55D2" w14:textId="0810EF17" w:rsidR="00132864" w:rsidRPr="00067094" w:rsidRDefault="00132864" w:rsidP="008E715D">
      <w:pPr>
        <w:spacing w:after="0"/>
        <w:rPr>
          <w:rFonts w:ascii="Times New Roman" w:hAnsi="Times New Roman" w:cs="Times New Roman"/>
          <w:sz w:val="24"/>
          <w:szCs w:val="24"/>
        </w:rPr>
      </w:pPr>
    </w:p>
    <w:sectPr w:rsidR="00132864" w:rsidRPr="00067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2E6AD" w14:textId="77777777" w:rsidR="0061713B" w:rsidRDefault="0061713B" w:rsidP="00D226DD">
      <w:pPr>
        <w:spacing w:after="0" w:line="240" w:lineRule="auto"/>
      </w:pPr>
      <w:r>
        <w:separator/>
      </w:r>
    </w:p>
  </w:endnote>
  <w:endnote w:type="continuationSeparator" w:id="0">
    <w:p w14:paraId="43C80265" w14:textId="77777777" w:rsidR="0061713B" w:rsidRDefault="0061713B" w:rsidP="00D2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747C" w14:textId="77777777" w:rsidR="0061713B" w:rsidRDefault="0061713B" w:rsidP="00D226DD">
      <w:pPr>
        <w:spacing w:after="0" w:line="240" w:lineRule="auto"/>
      </w:pPr>
      <w:r>
        <w:separator/>
      </w:r>
    </w:p>
  </w:footnote>
  <w:footnote w:type="continuationSeparator" w:id="0">
    <w:p w14:paraId="1668E762" w14:textId="77777777" w:rsidR="0061713B" w:rsidRDefault="0061713B" w:rsidP="00D22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881"/>
    <w:multiLevelType w:val="hybridMultilevel"/>
    <w:tmpl w:val="FBF4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D4299"/>
    <w:multiLevelType w:val="hybridMultilevel"/>
    <w:tmpl w:val="CB0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9370E"/>
    <w:multiLevelType w:val="hybridMultilevel"/>
    <w:tmpl w:val="8AE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53D91"/>
    <w:multiLevelType w:val="hybridMultilevel"/>
    <w:tmpl w:val="66FE9EC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129979576">
    <w:abstractNumId w:val="1"/>
  </w:num>
  <w:num w:numId="2" w16cid:durableId="698511616">
    <w:abstractNumId w:val="3"/>
  </w:num>
  <w:num w:numId="3" w16cid:durableId="1794012233">
    <w:abstractNumId w:val="0"/>
  </w:num>
  <w:num w:numId="4" w16cid:durableId="10599821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Harter">
    <w15:presenceInfo w15:providerId="AD" w15:userId="S::thharter@UCDAVIS.EDU::f2da3830-58da-424a-ab5f-16c619e36105"/>
  </w15:person>
  <w15:person w15:author="Claire Kouba">
    <w15:presenceInfo w15:providerId="Windows Live" w15:userId="6c65d753fff2ff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1"/>
    <w:rsid w:val="000035A4"/>
    <w:rsid w:val="0002114B"/>
    <w:rsid w:val="000249B9"/>
    <w:rsid w:val="00025BFE"/>
    <w:rsid w:val="000318E2"/>
    <w:rsid w:val="00052E4C"/>
    <w:rsid w:val="00067094"/>
    <w:rsid w:val="000847CB"/>
    <w:rsid w:val="000C6524"/>
    <w:rsid w:val="00104D08"/>
    <w:rsid w:val="00112555"/>
    <w:rsid w:val="00132864"/>
    <w:rsid w:val="00147470"/>
    <w:rsid w:val="0015032A"/>
    <w:rsid w:val="001C19F0"/>
    <w:rsid w:val="001C79DF"/>
    <w:rsid w:val="0021059B"/>
    <w:rsid w:val="002149F1"/>
    <w:rsid w:val="002622D1"/>
    <w:rsid w:val="00273095"/>
    <w:rsid w:val="002853C6"/>
    <w:rsid w:val="002908D7"/>
    <w:rsid w:val="002B064D"/>
    <w:rsid w:val="002B30FE"/>
    <w:rsid w:val="002D51A5"/>
    <w:rsid w:val="002E4F53"/>
    <w:rsid w:val="00305C08"/>
    <w:rsid w:val="003539F0"/>
    <w:rsid w:val="0035662A"/>
    <w:rsid w:val="00371BCF"/>
    <w:rsid w:val="00374B55"/>
    <w:rsid w:val="00391BCB"/>
    <w:rsid w:val="00392A36"/>
    <w:rsid w:val="003A2A6A"/>
    <w:rsid w:val="00400E86"/>
    <w:rsid w:val="00412032"/>
    <w:rsid w:val="00425C44"/>
    <w:rsid w:val="004B4C47"/>
    <w:rsid w:val="004B60AF"/>
    <w:rsid w:val="004C179C"/>
    <w:rsid w:val="004C4947"/>
    <w:rsid w:val="004C67EA"/>
    <w:rsid w:val="00515F53"/>
    <w:rsid w:val="00525BED"/>
    <w:rsid w:val="005303C5"/>
    <w:rsid w:val="00567061"/>
    <w:rsid w:val="005740EE"/>
    <w:rsid w:val="00577080"/>
    <w:rsid w:val="0059645C"/>
    <w:rsid w:val="005D6439"/>
    <w:rsid w:val="0061713B"/>
    <w:rsid w:val="0064149B"/>
    <w:rsid w:val="00642D58"/>
    <w:rsid w:val="00652FC7"/>
    <w:rsid w:val="00681D01"/>
    <w:rsid w:val="006D518E"/>
    <w:rsid w:val="00746AB6"/>
    <w:rsid w:val="007552DC"/>
    <w:rsid w:val="007645FA"/>
    <w:rsid w:val="00782401"/>
    <w:rsid w:val="007C2326"/>
    <w:rsid w:val="007D0BF1"/>
    <w:rsid w:val="008142B0"/>
    <w:rsid w:val="008A40D3"/>
    <w:rsid w:val="008A5B73"/>
    <w:rsid w:val="008E222C"/>
    <w:rsid w:val="008E715D"/>
    <w:rsid w:val="00912994"/>
    <w:rsid w:val="00926214"/>
    <w:rsid w:val="00937020"/>
    <w:rsid w:val="0096425C"/>
    <w:rsid w:val="009A2791"/>
    <w:rsid w:val="009B4012"/>
    <w:rsid w:val="009C7EB8"/>
    <w:rsid w:val="009E466B"/>
    <w:rsid w:val="009F090A"/>
    <w:rsid w:val="00A278DA"/>
    <w:rsid w:val="00A67CBF"/>
    <w:rsid w:val="00A7769D"/>
    <w:rsid w:val="00A8756A"/>
    <w:rsid w:val="00AA09C1"/>
    <w:rsid w:val="00AF1F8E"/>
    <w:rsid w:val="00B24248"/>
    <w:rsid w:val="00B33A7E"/>
    <w:rsid w:val="00B450B7"/>
    <w:rsid w:val="00B62D4B"/>
    <w:rsid w:val="00B73DED"/>
    <w:rsid w:val="00BF668E"/>
    <w:rsid w:val="00C31B4E"/>
    <w:rsid w:val="00C65BCE"/>
    <w:rsid w:val="00C7551B"/>
    <w:rsid w:val="00CB04BB"/>
    <w:rsid w:val="00CB320C"/>
    <w:rsid w:val="00CD5286"/>
    <w:rsid w:val="00CE3A94"/>
    <w:rsid w:val="00D16091"/>
    <w:rsid w:val="00D226DD"/>
    <w:rsid w:val="00D30FEA"/>
    <w:rsid w:val="00D364B8"/>
    <w:rsid w:val="00D9481A"/>
    <w:rsid w:val="00DA7997"/>
    <w:rsid w:val="00DC7BF3"/>
    <w:rsid w:val="00DF0DA3"/>
    <w:rsid w:val="00E4598E"/>
    <w:rsid w:val="00E60DB4"/>
    <w:rsid w:val="00EB2534"/>
    <w:rsid w:val="00EF0C31"/>
    <w:rsid w:val="00EF791B"/>
    <w:rsid w:val="00F74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81B0"/>
  <w15:chartTrackingRefBased/>
  <w15:docId w15:val="{FD78FA7C-D521-4AF2-9590-AEAF5FC0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CBF"/>
    <w:rPr>
      <w:b/>
      <w:bCs/>
    </w:rPr>
  </w:style>
  <w:style w:type="paragraph" w:styleId="ListParagraph">
    <w:name w:val="List Paragraph"/>
    <w:basedOn w:val="Normal"/>
    <w:uiPriority w:val="34"/>
    <w:qFormat/>
    <w:rsid w:val="003A2A6A"/>
    <w:pPr>
      <w:ind w:left="720"/>
      <w:contextualSpacing/>
    </w:pPr>
  </w:style>
  <w:style w:type="character" w:styleId="CommentReference">
    <w:name w:val="annotation reference"/>
    <w:basedOn w:val="DefaultParagraphFont"/>
    <w:uiPriority w:val="99"/>
    <w:semiHidden/>
    <w:unhideWhenUsed/>
    <w:rsid w:val="00D16091"/>
    <w:rPr>
      <w:sz w:val="16"/>
      <w:szCs w:val="16"/>
    </w:rPr>
  </w:style>
  <w:style w:type="paragraph" w:styleId="CommentText">
    <w:name w:val="annotation text"/>
    <w:basedOn w:val="Normal"/>
    <w:link w:val="CommentTextChar"/>
    <w:uiPriority w:val="99"/>
    <w:semiHidden/>
    <w:unhideWhenUsed/>
    <w:rsid w:val="00D16091"/>
    <w:pPr>
      <w:spacing w:line="240" w:lineRule="auto"/>
    </w:pPr>
    <w:rPr>
      <w:sz w:val="20"/>
      <w:szCs w:val="20"/>
    </w:rPr>
  </w:style>
  <w:style w:type="character" w:customStyle="1" w:styleId="CommentTextChar">
    <w:name w:val="Comment Text Char"/>
    <w:basedOn w:val="DefaultParagraphFont"/>
    <w:link w:val="CommentText"/>
    <w:uiPriority w:val="99"/>
    <w:semiHidden/>
    <w:rsid w:val="00D16091"/>
    <w:rPr>
      <w:sz w:val="20"/>
      <w:szCs w:val="20"/>
    </w:rPr>
  </w:style>
  <w:style w:type="paragraph" w:styleId="CommentSubject">
    <w:name w:val="annotation subject"/>
    <w:basedOn w:val="CommentText"/>
    <w:next w:val="CommentText"/>
    <w:link w:val="CommentSubjectChar"/>
    <w:uiPriority w:val="99"/>
    <w:semiHidden/>
    <w:unhideWhenUsed/>
    <w:rsid w:val="00D16091"/>
    <w:rPr>
      <w:b/>
      <w:bCs/>
    </w:rPr>
  </w:style>
  <w:style w:type="character" w:customStyle="1" w:styleId="CommentSubjectChar">
    <w:name w:val="Comment Subject Char"/>
    <w:basedOn w:val="CommentTextChar"/>
    <w:link w:val="CommentSubject"/>
    <w:uiPriority w:val="99"/>
    <w:semiHidden/>
    <w:rsid w:val="00D16091"/>
    <w:rPr>
      <w:b/>
      <w:bCs/>
      <w:sz w:val="20"/>
      <w:szCs w:val="20"/>
    </w:rPr>
  </w:style>
  <w:style w:type="paragraph" w:styleId="BalloonText">
    <w:name w:val="Balloon Text"/>
    <w:basedOn w:val="Normal"/>
    <w:link w:val="BalloonTextChar"/>
    <w:uiPriority w:val="99"/>
    <w:semiHidden/>
    <w:unhideWhenUsed/>
    <w:rsid w:val="00D16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091"/>
    <w:rPr>
      <w:rFonts w:ascii="Segoe UI" w:hAnsi="Segoe UI" w:cs="Segoe UI"/>
      <w:sz w:val="18"/>
      <w:szCs w:val="18"/>
    </w:rPr>
  </w:style>
  <w:style w:type="paragraph" w:styleId="Header">
    <w:name w:val="header"/>
    <w:basedOn w:val="Normal"/>
    <w:link w:val="HeaderChar"/>
    <w:uiPriority w:val="99"/>
    <w:unhideWhenUsed/>
    <w:rsid w:val="00D22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DD"/>
  </w:style>
  <w:style w:type="paragraph" w:styleId="Footer">
    <w:name w:val="footer"/>
    <w:basedOn w:val="Normal"/>
    <w:link w:val="FooterChar"/>
    <w:uiPriority w:val="99"/>
    <w:unhideWhenUsed/>
    <w:rsid w:val="00D22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DD"/>
  </w:style>
  <w:style w:type="paragraph" w:styleId="Revision">
    <w:name w:val="Revision"/>
    <w:hidden/>
    <w:uiPriority w:val="99"/>
    <w:semiHidden/>
    <w:rsid w:val="00755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Thomas Harter</cp:lastModifiedBy>
  <cp:revision>9</cp:revision>
  <dcterms:created xsi:type="dcterms:W3CDTF">2023-09-11T20:12:00Z</dcterms:created>
  <dcterms:modified xsi:type="dcterms:W3CDTF">2023-09-13T18:13:00Z</dcterms:modified>
</cp:coreProperties>
</file>