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1C54" w14:textId="21868FC6"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Anonymous Referee # 2</w:t>
      </w:r>
    </w:p>
    <w:p w14:paraId="2CDD4F25" w14:textId="77777777" w:rsidR="00496F5F" w:rsidRDefault="00496F5F" w:rsidP="000548D5">
      <w:pPr>
        <w:pStyle w:val="Default"/>
        <w:rPr>
          <w:rFonts w:ascii="Times New Roman" w:hAnsi="Times New Roman" w:cs="Times New Roman"/>
          <w:color w:val="auto"/>
        </w:rPr>
      </w:pPr>
    </w:p>
    <w:p w14:paraId="2A45847B" w14:textId="61ED03BC" w:rsidR="00691193" w:rsidRDefault="00691193" w:rsidP="00691193">
      <w:pPr>
        <w:pStyle w:val="NormalWeb"/>
        <w:numPr>
          <w:ilvl w:val="0"/>
          <w:numId w:val="1"/>
        </w:numPr>
        <w:spacing w:before="0" w:beforeAutospacing="0" w:after="0" w:afterAutospacing="0"/>
        <w:rPr>
          <w:rFonts w:ascii="Arial" w:hAnsi="Arial" w:cs="Arial"/>
        </w:rPr>
      </w:pPr>
      <w:r>
        <w:rPr>
          <w:rFonts w:ascii="Arial" w:hAnsi="Arial" w:cs="Arial"/>
        </w:rPr>
        <w:t xml:space="preserve">The authors would like to thank Referee #2 for their time and feedback. Their suggestions will </w:t>
      </w:r>
      <w:r w:rsidR="0051720D">
        <w:rPr>
          <w:rFonts w:ascii="Arial" w:hAnsi="Arial" w:cs="Arial"/>
        </w:rPr>
        <w:t>increase the robustness of t</w:t>
      </w:r>
      <w:r>
        <w:rPr>
          <w:rFonts w:ascii="Arial" w:hAnsi="Arial" w:cs="Arial"/>
        </w:rPr>
        <w:t>he analysis,</w:t>
      </w:r>
      <w:r w:rsidR="0051720D">
        <w:rPr>
          <w:rFonts w:ascii="Arial" w:hAnsi="Arial" w:cs="Arial"/>
        </w:rPr>
        <w:t xml:space="preserve"> and greatly improve the</w:t>
      </w:r>
      <w:r>
        <w:rPr>
          <w:rFonts w:ascii="Arial" w:hAnsi="Arial" w:cs="Arial"/>
        </w:rPr>
        <w:t xml:space="preserve"> structure and readability of this manuscript.</w:t>
      </w: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56608367" w14:textId="4E1F981F" w:rsidR="000548D5" w:rsidRPr="001D6ABA" w:rsidRDefault="001D6ABA" w:rsidP="001D6ABA">
      <w:pPr>
        <w:pStyle w:val="Default"/>
        <w:numPr>
          <w:ilvl w:val="0"/>
          <w:numId w:val="1"/>
        </w:numPr>
        <w:rPr>
          <w:color w:val="auto"/>
        </w:rPr>
      </w:pPr>
      <w:r w:rsidRPr="0064040C">
        <w:t xml:space="preserve">Unfortunately, the AIC calculated for these models will not be able to identify the strictly best model, because the sample size is different for different combinations of predictors. This is because different hydroclimate records have different start </w:t>
      </w:r>
      <w:r w:rsidRPr="001D6ABA">
        <w:t>and end dates, and some have missing values in some years.</w:t>
      </w:r>
    </w:p>
    <w:p w14:paraId="2D1BCBDB" w14:textId="6F5237A3" w:rsidR="001D6ABA" w:rsidRPr="001D6ABA" w:rsidRDefault="001B1603" w:rsidP="001D6ABA">
      <w:pPr>
        <w:pStyle w:val="Default"/>
        <w:numPr>
          <w:ilvl w:val="0"/>
          <w:numId w:val="1"/>
        </w:numPr>
        <w:rPr>
          <w:color w:val="auto"/>
        </w:rPr>
      </w:pPr>
      <w:r>
        <w:rPr>
          <w:color w:val="auto"/>
        </w:rPr>
        <w:t>T</w:t>
      </w:r>
      <w:r w:rsidR="001D6ABA" w:rsidRPr="001D6ABA">
        <w:rPr>
          <w:color w:val="auto"/>
        </w:rPr>
        <w:t>he referee correct</w:t>
      </w:r>
      <w:r>
        <w:rPr>
          <w:color w:val="auto"/>
        </w:rPr>
        <w:t>ly</w:t>
      </w:r>
      <w:r w:rsidR="001D6ABA" w:rsidRPr="001D6ABA">
        <w:rPr>
          <w:color w:val="auto"/>
        </w:rPr>
        <w:t xml:space="preserve"> point</w:t>
      </w:r>
      <w:r>
        <w:rPr>
          <w:color w:val="auto"/>
        </w:rPr>
        <w:t>s</w:t>
      </w:r>
      <w:r w:rsidR="001D6ABA" w:rsidRPr="001D6ABA">
        <w:rPr>
          <w:color w:val="auto"/>
        </w:rPr>
        <w:t xml:space="preserve"> out the benefit of additional model diagnostic</w:t>
      </w:r>
      <w:r w:rsidR="001D6ABA">
        <w:rPr>
          <w:color w:val="auto"/>
        </w:rPr>
        <w:t>s in this manuscript</w:t>
      </w:r>
      <w:r w:rsidR="001D6ABA" w:rsidRPr="001D6ABA">
        <w:rPr>
          <w:color w:val="auto"/>
        </w:rPr>
        <w:t xml:space="preserve">, and the structural advantages of placing this diagnostic information in an Appendix. This </w:t>
      </w:r>
      <w:r w:rsidR="007E7063">
        <w:rPr>
          <w:color w:val="auto"/>
        </w:rPr>
        <w:t xml:space="preserve">was </w:t>
      </w:r>
      <w:r w:rsidR="001D6ABA" w:rsidRPr="001D6ABA">
        <w:rPr>
          <w:color w:val="auto"/>
        </w:rPr>
        <w:t>implemented as suggested.</w:t>
      </w: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well structured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01DADD5A" w14:textId="5910ADAA" w:rsidR="00F1681B" w:rsidRDefault="008B0B9D" w:rsidP="000548D5">
      <w:pPr>
        <w:pStyle w:val="ListParagraph"/>
        <w:numPr>
          <w:ilvl w:val="0"/>
          <w:numId w:val="1"/>
        </w:numPr>
        <w:rPr>
          <w:ins w:id="0" w:author="Thomas Harter" w:date="2023-09-13T11:08:00Z"/>
          <w:rFonts w:ascii="Arial" w:eastAsia="Times New Roman" w:hAnsi="Arial" w:cs="Arial"/>
          <w:sz w:val="24"/>
          <w:szCs w:val="24"/>
        </w:rPr>
      </w:pPr>
      <w:ins w:id="1" w:author="Thomas Harter" w:date="2023-09-13T11:09:00Z">
        <w:r>
          <w:rPr>
            <w:rFonts w:ascii="Arial" w:eastAsia="Times New Roman" w:hAnsi="Arial" w:cs="Arial"/>
            <w:sz w:val="24"/>
            <w:szCs w:val="24"/>
          </w:rPr>
          <w:t>We apologize and agree. We have made several revision (see also reviewer #1) to ensure that the manuscript now reads as a stand alone journal paper, not a dissertation chapter.</w:t>
        </w:r>
      </w:ins>
    </w:p>
    <w:p w14:paraId="1C1CD88C" w14:textId="78FC4B1F" w:rsidR="000548D5" w:rsidRPr="007E7063" w:rsidRDefault="00EF3F3F" w:rsidP="000548D5">
      <w:pPr>
        <w:pStyle w:val="ListParagraph"/>
        <w:numPr>
          <w:ilvl w:val="0"/>
          <w:numId w:val="1"/>
        </w:numPr>
        <w:rPr>
          <w:rFonts w:ascii="Arial" w:eastAsia="Times New Roman" w:hAnsi="Arial" w:cs="Arial"/>
          <w:sz w:val="24"/>
          <w:szCs w:val="24"/>
        </w:rPr>
      </w:pPr>
      <w:r w:rsidRPr="00EF3F3F">
        <w:rPr>
          <w:rFonts w:ascii="Arial" w:eastAsia="Times New Roman" w:hAnsi="Arial" w:cs="Arial"/>
          <w:sz w:val="24"/>
          <w:szCs w:val="24"/>
        </w:rPr>
        <w:t xml:space="preserve">The figure references </w:t>
      </w:r>
      <w:r w:rsidR="007E7063">
        <w:rPr>
          <w:rFonts w:ascii="Arial" w:eastAsia="Times New Roman" w:hAnsi="Arial" w:cs="Arial"/>
          <w:sz w:val="24"/>
          <w:szCs w:val="24"/>
        </w:rPr>
        <w:t>were</w:t>
      </w:r>
      <w:r w:rsidRPr="00EF3F3F">
        <w:rPr>
          <w:rFonts w:ascii="Arial" w:eastAsia="Times New Roman" w:hAnsi="Arial" w:cs="Arial"/>
          <w:sz w:val="24"/>
          <w:szCs w:val="24"/>
        </w:rPr>
        <w:t xml:space="preserve"> revised</w:t>
      </w:r>
      <w:r w:rsidR="00BD5C98">
        <w:rPr>
          <w:rFonts w:ascii="Arial" w:eastAsia="Times New Roman" w:hAnsi="Arial" w:cs="Arial"/>
          <w:sz w:val="24"/>
          <w:szCs w:val="24"/>
        </w:rPr>
        <w:t xml:space="preserve"> to</w:t>
      </w:r>
      <w:r w:rsidRPr="00EF3F3F">
        <w:rPr>
          <w:rFonts w:ascii="Arial" w:eastAsia="Times New Roman" w:hAnsi="Arial" w:cs="Arial"/>
          <w:sz w:val="24"/>
          <w:szCs w:val="24"/>
        </w:rPr>
        <w:t xml:space="preserve"> reflect the order in which they appea</w:t>
      </w:r>
      <w:r>
        <w:rPr>
          <w:rFonts w:ascii="Arial" w:eastAsia="Times New Roman" w:hAnsi="Arial" w:cs="Arial"/>
          <w:sz w:val="24"/>
          <w:szCs w:val="24"/>
        </w:rPr>
        <w:t>r.</w:t>
      </w: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7054F4AD" w:rsidR="00CA584C" w:rsidRPr="007E7063" w:rsidRDefault="00EF3F3F" w:rsidP="00CA584C">
      <w:pPr>
        <w:pStyle w:val="NormalWeb"/>
        <w:numPr>
          <w:ilvl w:val="0"/>
          <w:numId w:val="1"/>
        </w:numPr>
        <w:spacing w:before="0" w:beforeAutospacing="0" w:after="0" w:afterAutospacing="0"/>
      </w:pPr>
      <w:r w:rsidRPr="00EF3F3F">
        <w:rPr>
          <w:rFonts w:ascii="Arial" w:hAnsi="Arial" w:cs="Arial"/>
        </w:rPr>
        <w:t>The abbreviation for V</w:t>
      </w:r>
      <w:r w:rsidRPr="00EF3F3F">
        <w:rPr>
          <w:rFonts w:ascii="Arial" w:hAnsi="Arial" w:cs="Arial"/>
          <w:vertAlign w:val="subscript"/>
        </w:rPr>
        <w:t>min, 30 days</w:t>
      </w:r>
      <w:r>
        <w:rPr>
          <w:rFonts w:ascii="Arial" w:hAnsi="Arial" w:cs="Arial"/>
        </w:rPr>
        <w:t xml:space="preserve"> </w:t>
      </w:r>
      <w:r w:rsidR="007E7063">
        <w:rPr>
          <w:rFonts w:ascii="Arial" w:hAnsi="Arial" w:cs="Arial"/>
        </w:rPr>
        <w:t xml:space="preserve">has been </w:t>
      </w:r>
      <w:r w:rsidRPr="00EF3F3F">
        <w:rPr>
          <w:rFonts w:ascii="Arial" w:hAnsi="Arial" w:cs="Arial"/>
        </w:rPr>
        <w:t>shortened</w:t>
      </w:r>
      <w:r w:rsidR="00BD5C98">
        <w:rPr>
          <w:rFonts w:ascii="Arial" w:hAnsi="Arial" w:cs="Arial"/>
        </w:rPr>
        <w:t xml:space="preserve"> to V</w:t>
      </w:r>
      <w:r w:rsidR="00BD5C98" w:rsidRPr="00BD5C98">
        <w:rPr>
          <w:rFonts w:ascii="Arial" w:hAnsi="Arial" w:cs="Arial"/>
          <w:vertAlign w:val="subscript"/>
        </w:rPr>
        <w:t>min</w:t>
      </w:r>
      <w:r w:rsidRPr="00EF3F3F">
        <w:rPr>
          <w:rFonts w:ascii="Arial" w:hAnsi="Arial" w:cs="Arial"/>
        </w:rPr>
        <w:t>.</w:t>
      </w:r>
    </w:p>
    <w:p w14:paraId="78DC05D1" w14:textId="3562A036" w:rsidR="007E7063" w:rsidRPr="007E7063" w:rsidRDefault="007E7063" w:rsidP="00CA584C">
      <w:pPr>
        <w:pStyle w:val="NormalWeb"/>
        <w:numPr>
          <w:ilvl w:val="0"/>
          <w:numId w:val="1"/>
        </w:numPr>
        <w:spacing w:before="0" w:beforeAutospacing="0" w:after="0" w:afterAutospacing="0"/>
        <w:rPr>
          <w:rFonts w:ascii="Arial" w:hAnsi="Arial" w:cs="Arial"/>
        </w:rPr>
      </w:pPr>
      <w:r w:rsidRPr="007E7063">
        <w:rPr>
          <w:rFonts w:ascii="Arial" w:hAnsi="Arial" w:cs="Arial"/>
        </w:rPr>
        <w:t>The abbreviations for SWJ</w:t>
      </w:r>
      <w:r w:rsidRPr="007E7063">
        <w:rPr>
          <w:rFonts w:ascii="Arial" w:hAnsi="Arial" w:cs="Arial"/>
          <w:vertAlign w:val="subscript"/>
        </w:rPr>
        <w:t>max, i</w:t>
      </w:r>
      <w:r w:rsidRPr="007E7063">
        <w:rPr>
          <w:rFonts w:ascii="Arial" w:hAnsi="Arial" w:cs="Arial"/>
        </w:rPr>
        <w:t xml:space="preserve"> and FJRS</w:t>
      </w:r>
      <w:r w:rsidRPr="007E7063">
        <w:rPr>
          <w:rFonts w:ascii="Arial" w:hAnsi="Arial" w:cs="Arial"/>
          <w:vertAlign w:val="subscript"/>
        </w:rPr>
        <w:t>Oct-Apr, i</w:t>
      </w:r>
      <w:r w:rsidRPr="007E7063">
        <w:rPr>
          <w:rFonts w:ascii="Arial" w:hAnsi="Arial" w:cs="Arial"/>
        </w:rPr>
        <w:t xml:space="preserve"> have been shortened to SWJ</w:t>
      </w:r>
      <w:r w:rsidRPr="007E7063">
        <w:rPr>
          <w:rFonts w:ascii="Arial" w:hAnsi="Arial" w:cs="Arial"/>
          <w:vertAlign w:val="subscript"/>
        </w:rPr>
        <w:t>i</w:t>
      </w:r>
      <w:r w:rsidRPr="007E7063">
        <w:rPr>
          <w:rFonts w:ascii="Arial" w:hAnsi="Arial" w:cs="Arial"/>
        </w:rPr>
        <w:t xml:space="preserve"> and FJRS</w:t>
      </w:r>
      <w:r w:rsidRPr="007E7063">
        <w:rPr>
          <w:rFonts w:ascii="Arial" w:hAnsi="Arial" w:cs="Arial"/>
          <w:vertAlign w:val="subscript"/>
        </w:rPr>
        <w:t>i</w:t>
      </w:r>
      <w:r w:rsidRPr="007E7063">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54B337E1" w:rsidR="00CA584C" w:rsidRPr="00B12E5B" w:rsidRDefault="00CC2E06" w:rsidP="00CA584C">
      <w:pPr>
        <w:pStyle w:val="NormalWeb"/>
        <w:numPr>
          <w:ilvl w:val="0"/>
          <w:numId w:val="1"/>
        </w:numPr>
        <w:spacing w:before="0" w:beforeAutospacing="0" w:after="0" w:afterAutospacing="0"/>
      </w:pPr>
      <w:r w:rsidRPr="00B12E5B">
        <w:rPr>
          <w:rFonts w:ascii="Arial" w:hAnsi="Arial" w:cs="Arial"/>
        </w:rPr>
        <w:t>The figures w</w:t>
      </w:r>
      <w:r w:rsidR="007E7063">
        <w:rPr>
          <w:rFonts w:ascii="Arial" w:hAnsi="Arial" w:cs="Arial"/>
        </w:rPr>
        <w:t>ere</w:t>
      </w:r>
      <w:r w:rsidRPr="00B12E5B">
        <w:rPr>
          <w:rFonts w:ascii="Arial" w:hAnsi="Arial" w:cs="Arial"/>
        </w:rPr>
        <w:t xml:space="preserve"> moved to an appendix as suggested</w:t>
      </w:r>
      <w:r w:rsidR="00CA584C" w:rsidRPr="00B12E5B">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5EDE42C2" w:rsidR="00CA584C" w:rsidRPr="009E6CFA" w:rsidRDefault="009D5F90" w:rsidP="00552175">
      <w:pPr>
        <w:pStyle w:val="NormalWeb"/>
        <w:numPr>
          <w:ilvl w:val="0"/>
          <w:numId w:val="1"/>
        </w:numPr>
        <w:spacing w:before="0" w:beforeAutospacing="0" w:after="0" w:afterAutospacing="0"/>
      </w:pPr>
      <w:r w:rsidRPr="009E6CFA">
        <w:rPr>
          <w:rFonts w:ascii="Arial" w:hAnsi="Arial" w:cs="Arial"/>
        </w:rPr>
        <w:t xml:space="preserve">Additional model selection references </w:t>
      </w:r>
      <w:r w:rsidR="007E7063">
        <w:rPr>
          <w:rFonts w:ascii="Arial" w:hAnsi="Arial" w:cs="Arial"/>
        </w:rPr>
        <w:t>were</w:t>
      </w:r>
      <w:r w:rsidRPr="009E6CFA">
        <w:rPr>
          <w:rFonts w:ascii="Arial" w:hAnsi="Arial" w:cs="Arial"/>
        </w:rPr>
        <w:t xml:space="preserve"> added as suggested.</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1D0533FA" w:rsidR="00CA584C" w:rsidRPr="00B12E5B" w:rsidRDefault="005810AB" w:rsidP="005810AB">
      <w:pPr>
        <w:pStyle w:val="NormalWeb"/>
        <w:numPr>
          <w:ilvl w:val="0"/>
          <w:numId w:val="1"/>
        </w:numPr>
        <w:spacing w:before="0" w:beforeAutospacing="0" w:after="0" w:afterAutospacing="0"/>
      </w:pPr>
      <w:r w:rsidRPr="00B12E5B">
        <w:rPr>
          <w:rFonts w:ascii="Arial" w:hAnsi="Arial" w:cs="Arial"/>
        </w:rPr>
        <w:t>These figures w</w:t>
      </w:r>
      <w:r w:rsidR="007E7063">
        <w:rPr>
          <w:rFonts w:ascii="Arial" w:hAnsi="Arial" w:cs="Arial"/>
        </w:rPr>
        <w:t>ere</w:t>
      </w:r>
      <w:r w:rsidRPr="00B12E5B">
        <w:rPr>
          <w:rFonts w:ascii="Arial" w:hAnsi="Arial" w:cs="Arial"/>
        </w:rPr>
        <w:t xml:space="preserve"> moved to an appendix as suggested.</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3A251F78" w:rsidR="001E1304" w:rsidRPr="005B1A9C" w:rsidRDefault="009D5F90" w:rsidP="001E1304">
      <w:pPr>
        <w:pStyle w:val="NormalWeb"/>
        <w:numPr>
          <w:ilvl w:val="0"/>
          <w:numId w:val="1"/>
        </w:numPr>
        <w:spacing w:before="0" w:beforeAutospacing="0" w:after="0" w:afterAutospacing="0"/>
        <w:rPr>
          <w:rFonts w:ascii="Arial" w:hAnsi="Arial" w:cs="Arial"/>
        </w:rPr>
      </w:pPr>
      <w:r w:rsidRPr="0064040C">
        <w:rPr>
          <w:rFonts w:ascii="Arial" w:hAnsi="Arial" w:cs="Arial"/>
        </w:rPr>
        <w:t>Unfortunately, the AIC calculated for these models will not be able to identify the strictly best model, because the sample size is different for different combinations of predictors. This is becaus</w:t>
      </w:r>
      <w:r w:rsidRPr="005B1A9C">
        <w:rPr>
          <w:rFonts w:ascii="Arial" w:hAnsi="Arial" w:cs="Arial"/>
        </w:rPr>
        <w:t>e different hydroclimate records have different start and end dates, and some have missing values in some years.</w:t>
      </w:r>
    </w:p>
    <w:p w14:paraId="3D3511D7" w14:textId="3BC41AB2" w:rsidR="009D5F90" w:rsidRPr="001E1304" w:rsidRDefault="009D5F90" w:rsidP="001E1304">
      <w:pPr>
        <w:pStyle w:val="NormalWeb"/>
        <w:numPr>
          <w:ilvl w:val="0"/>
          <w:numId w:val="1"/>
        </w:numPr>
        <w:spacing w:before="0" w:beforeAutospacing="0" w:after="0" w:afterAutospacing="0"/>
        <w:rPr>
          <w:rFonts w:ascii="Arial" w:hAnsi="Arial" w:cs="Arial"/>
        </w:rPr>
      </w:pPr>
      <w:r w:rsidRPr="005B1A9C">
        <w:rPr>
          <w:rFonts w:ascii="Arial" w:hAnsi="Arial" w:cs="Arial"/>
        </w:rPr>
        <w:t>However, the referee correct</w:t>
      </w:r>
      <w:r w:rsidR="007E7063">
        <w:rPr>
          <w:rFonts w:ascii="Arial" w:hAnsi="Arial" w:cs="Arial"/>
        </w:rPr>
        <w:t>ly</w:t>
      </w:r>
      <w:r w:rsidRPr="005B1A9C">
        <w:rPr>
          <w:rFonts w:ascii="Arial" w:hAnsi="Arial" w:cs="Arial"/>
        </w:rPr>
        <w:t xml:space="preserve"> point</w:t>
      </w:r>
      <w:r w:rsidR="007E7063">
        <w:rPr>
          <w:rFonts w:ascii="Arial" w:hAnsi="Arial" w:cs="Arial"/>
        </w:rPr>
        <w:t>s</w:t>
      </w:r>
      <w:r w:rsidRPr="005B1A9C">
        <w:rPr>
          <w:rFonts w:ascii="Arial" w:hAnsi="Arial" w:cs="Arial"/>
        </w:rPr>
        <w:t xml:space="preserve"> out the benefit of additional model diagnostics in this manuscript, and</w:t>
      </w:r>
      <w:r w:rsidRPr="001D6ABA">
        <w:rPr>
          <w:rFonts w:ascii="Arial" w:hAnsi="Arial" w:cs="Arial"/>
        </w:rPr>
        <w:t xml:space="preserve"> the structural advantages of placing this diagnostic information in an Appendix. This w</w:t>
      </w:r>
      <w:r w:rsidR="007E7063">
        <w:rPr>
          <w:rFonts w:ascii="Arial" w:hAnsi="Arial" w:cs="Arial"/>
        </w:rPr>
        <w:t>as</w:t>
      </w:r>
      <w:r w:rsidRPr="001D6ABA">
        <w:rPr>
          <w:rFonts w:ascii="Arial" w:hAnsi="Arial" w:cs="Arial"/>
        </w:rPr>
        <w:t xml:space="preserve"> implemented as suggested.</w:t>
      </w:r>
    </w:p>
    <w:p w14:paraId="4D65F011" w14:textId="6B628131" w:rsidR="001E1304" w:rsidRPr="00B12E5B" w:rsidRDefault="00B12E5B" w:rsidP="001E1304">
      <w:pPr>
        <w:pStyle w:val="NormalWeb"/>
        <w:numPr>
          <w:ilvl w:val="0"/>
          <w:numId w:val="1"/>
        </w:numPr>
        <w:spacing w:before="0" w:beforeAutospacing="0" w:after="0" w:afterAutospacing="0"/>
        <w:rPr>
          <w:rFonts w:ascii="Arial" w:hAnsi="Arial" w:cs="Arial"/>
        </w:rPr>
      </w:pPr>
      <w:r w:rsidRPr="00B12E5B">
        <w:rPr>
          <w:rFonts w:ascii="Arial" w:hAnsi="Arial" w:cs="Arial"/>
        </w:rPr>
        <w:t>Figures 9-14 and any other model diagnostics</w:t>
      </w:r>
      <w:r w:rsidR="007E7063">
        <w:rPr>
          <w:rFonts w:ascii="Arial" w:hAnsi="Arial" w:cs="Arial"/>
        </w:rPr>
        <w:t xml:space="preserve"> were moved</w:t>
      </w:r>
      <w:r w:rsidRPr="00B12E5B">
        <w:rPr>
          <w:rFonts w:ascii="Arial" w:hAnsi="Arial" w:cs="Arial"/>
        </w:rPr>
        <w:t xml:space="preserve"> to an Appendix as suggested.</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50019519" w:rsidR="000548D5" w:rsidRPr="00384AAD" w:rsidRDefault="001E1304" w:rsidP="001E1304">
      <w:pPr>
        <w:pStyle w:val="ListParagraph"/>
        <w:numPr>
          <w:ilvl w:val="0"/>
          <w:numId w:val="2"/>
        </w:numPr>
        <w:autoSpaceDE w:val="0"/>
        <w:autoSpaceDN w:val="0"/>
        <w:adjustRightInd w:val="0"/>
        <w:spacing w:after="0" w:line="240" w:lineRule="auto"/>
        <w:rPr>
          <w:rFonts w:ascii="Arial" w:hAnsi="Arial" w:cs="Arial"/>
        </w:rPr>
      </w:pPr>
      <w:r w:rsidRPr="00384AAD">
        <w:rPr>
          <w:rFonts w:ascii="Arial" w:hAnsi="Arial" w:cs="Arial"/>
        </w:rPr>
        <w:t xml:space="preserve">The chapter references </w:t>
      </w:r>
      <w:r w:rsidR="007E7063">
        <w:rPr>
          <w:rFonts w:ascii="Arial" w:hAnsi="Arial" w:cs="Arial"/>
        </w:rPr>
        <w:t>have been</w:t>
      </w:r>
      <w:r w:rsidRPr="00384AAD">
        <w:rPr>
          <w:rFonts w:ascii="Arial" w:hAnsi="Arial" w:cs="Arial"/>
        </w:rPr>
        <w:t xml:space="preserve"> removed as suggested.</w:t>
      </w:r>
    </w:p>
    <w:p w14:paraId="5E822F7C" w14:textId="3D779E1C" w:rsidR="001E1304" w:rsidRPr="00620A3E" w:rsidRDefault="001E1304" w:rsidP="001E1304">
      <w:pPr>
        <w:pStyle w:val="ListParagraph"/>
        <w:numPr>
          <w:ilvl w:val="0"/>
          <w:numId w:val="2"/>
        </w:numPr>
        <w:autoSpaceDE w:val="0"/>
        <w:autoSpaceDN w:val="0"/>
        <w:adjustRightInd w:val="0"/>
        <w:spacing w:after="0" w:line="240" w:lineRule="auto"/>
        <w:rPr>
          <w:rFonts w:ascii="Arial" w:hAnsi="Arial" w:cs="Arial"/>
        </w:rPr>
      </w:pPr>
      <w:r w:rsidRPr="00620A3E">
        <w:rPr>
          <w:rFonts w:ascii="Arial" w:hAnsi="Arial" w:cs="Arial"/>
        </w:rPr>
        <w:t xml:space="preserve">The figures </w:t>
      </w:r>
      <w:r w:rsidR="007E7063">
        <w:rPr>
          <w:rFonts w:ascii="Arial" w:hAnsi="Arial" w:cs="Arial"/>
        </w:rPr>
        <w:t xml:space="preserve">are now </w:t>
      </w:r>
      <w:r w:rsidRPr="00620A3E">
        <w:rPr>
          <w:rFonts w:ascii="Arial" w:hAnsi="Arial" w:cs="Arial"/>
        </w:rPr>
        <w:t>referenced in order.</w:t>
      </w:r>
    </w:p>
    <w:p w14:paraId="1B88EFE3" w14:textId="5E9378CB" w:rsidR="001E1304" w:rsidRPr="00FA3CDF" w:rsidRDefault="001E1304" w:rsidP="001E1304">
      <w:pPr>
        <w:pStyle w:val="ListParagraph"/>
        <w:numPr>
          <w:ilvl w:val="0"/>
          <w:numId w:val="2"/>
        </w:numPr>
        <w:autoSpaceDE w:val="0"/>
        <w:autoSpaceDN w:val="0"/>
        <w:adjustRightInd w:val="0"/>
        <w:spacing w:after="0" w:line="240" w:lineRule="auto"/>
        <w:rPr>
          <w:rFonts w:ascii="Arial" w:hAnsi="Arial" w:cs="Arial"/>
        </w:rPr>
      </w:pPr>
      <w:r w:rsidRPr="00FA3CDF">
        <w:rPr>
          <w:rFonts w:ascii="Arial" w:hAnsi="Arial" w:cs="Arial"/>
        </w:rPr>
        <w:t xml:space="preserve">Acronyms </w:t>
      </w:r>
      <w:r w:rsidR="007E7063">
        <w:rPr>
          <w:rFonts w:ascii="Arial" w:hAnsi="Arial" w:cs="Arial"/>
        </w:rPr>
        <w:t>have been</w:t>
      </w:r>
      <w:r w:rsidRPr="00FA3CDF">
        <w:rPr>
          <w:rFonts w:ascii="Arial" w:hAnsi="Arial" w:cs="Arial"/>
        </w:rPr>
        <w:t xml:space="preserve"> defined.</w:t>
      </w:r>
    </w:p>
    <w:p w14:paraId="6943BD2D" w14:textId="52465B9F" w:rsidR="001E1304" w:rsidRPr="0000651F" w:rsidRDefault="001E1304" w:rsidP="001E1304">
      <w:pPr>
        <w:pStyle w:val="ListParagraph"/>
        <w:numPr>
          <w:ilvl w:val="0"/>
          <w:numId w:val="2"/>
        </w:numPr>
        <w:autoSpaceDE w:val="0"/>
        <w:autoSpaceDN w:val="0"/>
        <w:adjustRightInd w:val="0"/>
        <w:spacing w:after="0" w:line="240" w:lineRule="auto"/>
        <w:rPr>
          <w:rFonts w:ascii="Arial" w:hAnsi="Arial" w:cs="Arial"/>
        </w:rPr>
      </w:pPr>
      <w:r w:rsidRPr="0000651F">
        <w:rPr>
          <w:rFonts w:ascii="Arial" w:hAnsi="Arial" w:cs="Arial"/>
        </w:rPr>
        <w:lastRenderedPageBreak/>
        <w:t>Figures 9-14 (and any other model diagnostics) w</w:t>
      </w:r>
      <w:r w:rsidR="007E7063">
        <w:rPr>
          <w:rFonts w:ascii="Arial" w:hAnsi="Arial" w:cs="Arial"/>
        </w:rPr>
        <w:t>ere</w:t>
      </w:r>
      <w:r w:rsidRPr="0000651F">
        <w:rPr>
          <w:rFonts w:ascii="Arial" w:hAnsi="Arial" w:cs="Arial"/>
        </w:rPr>
        <w:t xml:space="preserve"> relocated to </w:t>
      </w:r>
      <w:r w:rsidR="00D31FE4" w:rsidRPr="0000651F">
        <w:rPr>
          <w:rFonts w:ascii="Arial" w:hAnsi="Arial" w:cs="Arial"/>
        </w:rPr>
        <w:t>an Appendix</w:t>
      </w:r>
      <w:r w:rsidRPr="0000651F">
        <w:rPr>
          <w:rFonts w:ascii="Arial" w:hAnsi="Arial" w:cs="Arial"/>
        </w:rPr>
        <w:t>.</w:t>
      </w:r>
    </w:p>
    <w:p w14:paraId="2329189F" w14:textId="08C8860A"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2AED8E6" w14:textId="77777777" w:rsidR="009D6AA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w:t>
      </w:r>
    </w:p>
    <w:p w14:paraId="04CB2D86" w14:textId="28E9A2E8" w:rsidR="009D6AA6" w:rsidRPr="00D31FE4" w:rsidRDefault="009D6AA6" w:rsidP="009D6AA6">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variable name</w:t>
      </w:r>
      <w:r w:rsidR="007E7063">
        <w:rPr>
          <w:rFonts w:ascii="Arial" w:hAnsi="Arial" w:cs="Arial"/>
        </w:rPr>
        <w:t>s</w:t>
      </w:r>
      <w:r w:rsidRPr="00D31FE4">
        <w:rPr>
          <w:rFonts w:ascii="Arial" w:hAnsi="Arial" w:cs="Arial"/>
        </w:rPr>
        <w:t xml:space="preserve"> </w:t>
      </w:r>
      <w:r w:rsidR="007E7063">
        <w:rPr>
          <w:rFonts w:ascii="Arial" w:hAnsi="Arial" w:cs="Arial"/>
        </w:rPr>
        <w:t>have been</w:t>
      </w:r>
      <w:r w:rsidRPr="00D31FE4">
        <w:rPr>
          <w:rFonts w:ascii="Arial" w:hAnsi="Arial" w:cs="Arial"/>
        </w:rPr>
        <w:t xml:space="preserve"> shortened as suggested</w:t>
      </w:r>
      <w:r w:rsidR="003E0753">
        <w:rPr>
          <w:rFonts w:ascii="Arial" w:hAnsi="Arial" w:cs="Arial"/>
        </w:rPr>
        <w:t>, and variables will be made consistent throughout the text, tables, figures and captions</w:t>
      </w:r>
      <w:r w:rsidRPr="00D31FE4">
        <w:rPr>
          <w:rFonts w:ascii="Arial" w:hAnsi="Arial" w:cs="Arial"/>
        </w:rPr>
        <w:t>.</w:t>
      </w:r>
    </w:p>
    <w:p w14:paraId="0723BB1F" w14:textId="77777777" w:rsidR="009D6AA6" w:rsidRDefault="009D6AA6" w:rsidP="000548D5">
      <w:pPr>
        <w:autoSpaceDE w:val="0"/>
        <w:autoSpaceDN w:val="0"/>
        <w:adjustRightInd w:val="0"/>
        <w:spacing w:after="0" w:line="240" w:lineRule="auto"/>
        <w:rPr>
          <w:rFonts w:ascii="Times New Roman" w:hAnsi="Times New Roman" w:cs="Times New Roman"/>
        </w:rPr>
      </w:pPr>
    </w:p>
    <w:p w14:paraId="3A738732" w14:textId="78C3B5D6"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CA679E0" w14:textId="2E8FFEA2" w:rsidR="001E1304" w:rsidRPr="009914D9" w:rsidRDefault="001E1304" w:rsidP="001E1304">
      <w:pPr>
        <w:pStyle w:val="ListParagraph"/>
        <w:numPr>
          <w:ilvl w:val="0"/>
          <w:numId w:val="2"/>
        </w:numPr>
        <w:autoSpaceDE w:val="0"/>
        <w:autoSpaceDN w:val="0"/>
        <w:adjustRightInd w:val="0"/>
        <w:spacing w:after="0" w:line="240" w:lineRule="auto"/>
        <w:rPr>
          <w:rFonts w:ascii="Arial" w:hAnsi="Arial" w:cs="Arial"/>
        </w:rPr>
      </w:pPr>
      <w:r w:rsidRPr="009914D9">
        <w:rPr>
          <w:rFonts w:ascii="Arial" w:hAnsi="Arial" w:cs="Arial"/>
        </w:rPr>
        <w:t xml:space="preserve">The final model coefficients </w:t>
      </w:r>
      <w:r w:rsidR="003E1563" w:rsidRPr="009914D9">
        <w:rPr>
          <w:rFonts w:ascii="Arial" w:hAnsi="Arial" w:cs="Arial"/>
        </w:rPr>
        <w:t xml:space="preserve">and their standard errors </w:t>
      </w:r>
      <w:r w:rsidR="007E7063">
        <w:rPr>
          <w:rFonts w:ascii="Arial" w:hAnsi="Arial" w:cs="Arial"/>
        </w:rPr>
        <w:t>have been</w:t>
      </w:r>
      <w:r w:rsidRPr="009914D9">
        <w:rPr>
          <w:rFonts w:ascii="Arial" w:hAnsi="Arial" w:cs="Arial"/>
        </w:rPr>
        <w:t xml:space="preserve"> included in a table.</w:t>
      </w:r>
    </w:p>
    <w:p w14:paraId="706743F5" w14:textId="32A4ABED" w:rsidR="003E1563" w:rsidRPr="004E6DB0" w:rsidRDefault="003E1563" w:rsidP="001E1304">
      <w:pPr>
        <w:pStyle w:val="ListParagraph"/>
        <w:numPr>
          <w:ilvl w:val="0"/>
          <w:numId w:val="2"/>
        </w:numPr>
        <w:autoSpaceDE w:val="0"/>
        <w:autoSpaceDN w:val="0"/>
        <w:adjustRightInd w:val="0"/>
        <w:spacing w:after="0" w:line="240" w:lineRule="auto"/>
        <w:rPr>
          <w:rFonts w:ascii="Arial" w:hAnsi="Arial" w:cs="Arial"/>
        </w:rPr>
      </w:pPr>
      <w:r w:rsidRPr="004E6DB0">
        <w:rPr>
          <w:rFonts w:ascii="Arial" w:hAnsi="Arial" w:cs="Arial"/>
        </w:rPr>
        <w:t xml:space="preserve">The authors </w:t>
      </w:r>
      <w:r w:rsidR="008B4B24" w:rsidRPr="004E6DB0">
        <w:rPr>
          <w:rFonts w:ascii="Arial" w:hAnsi="Arial" w:cs="Arial"/>
        </w:rPr>
        <w:t>propose to number and retain the simple algebraic linear equations for ease of communicating the prediction method to a broad range of stakeholders.</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0CFF81E1" w:rsidR="000548D5" w:rsidRPr="0064040C"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w:t>
      </w:r>
      <w:r w:rsidRPr="00C605DA">
        <w:rPr>
          <w:rFonts w:ascii="Times New Roman" w:hAnsi="Times New Roman" w:cs="Times New Roman"/>
        </w:rPr>
        <w:t>At the very least, the authors should acknowledge that IC are widely used and provide statistical justification for why LOOCV is used instead of an IC.</w:t>
      </w:r>
      <w:r w:rsidR="00C605DA">
        <w:rPr>
          <w:rFonts w:ascii="Times New Roman" w:hAnsi="Times New Roman" w:cs="Times New Roman"/>
        </w:rPr>
        <w:t xml:space="preserve"> </w:t>
      </w:r>
      <w:r w:rsidRPr="00496F5F">
        <w:rPr>
          <w:rFonts w:ascii="Times New Roman" w:hAnsi="Times New Roman" w:cs="Times New Roman"/>
        </w:rPr>
        <w:t xml:space="preserve"> Two good references on IC are Burnham and Anderson (2002) “Model Selection and Multimodel Inference” and Claeskens and Hjort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w:t>
      </w:r>
      <w:r w:rsidRPr="0064040C">
        <w:rPr>
          <w:rFonts w:ascii="Times New Roman" w:hAnsi="Times New Roman" w:cs="Times New Roman"/>
        </w:rPr>
        <w:t xml:space="preserve">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Pr="0064040C" w:rsidRDefault="001E1304" w:rsidP="000548D5">
      <w:pPr>
        <w:autoSpaceDE w:val="0"/>
        <w:autoSpaceDN w:val="0"/>
        <w:adjustRightInd w:val="0"/>
        <w:spacing w:after="0" w:line="240" w:lineRule="auto"/>
        <w:rPr>
          <w:rFonts w:ascii="Times New Roman" w:hAnsi="Times New Roman" w:cs="Times New Roman"/>
        </w:rPr>
      </w:pPr>
    </w:p>
    <w:p w14:paraId="39EB6E6E" w14:textId="7F4F94E7" w:rsidR="008948E4" w:rsidRPr="0061360A" w:rsidRDefault="008948E4"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 xml:space="preserve">Unfortunately, the AIC calculated for these models will not be able to identify the strictly best model, because the sample size is different for different combinations of predictors. </w:t>
      </w:r>
      <w:r w:rsidRPr="0064040C">
        <w:rPr>
          <w:rFonts w:ascii="Arial" w:hAnsi="Arial" w:cs="Arial"/>
        </w:rPr>
        <w:lastRenderedPageBreak/>
        <w:t xml:space="preserve">This is because different hydroclimate records have different start and end dates, and </w:t>
      </w:r>
      <w:r w:rsidRPr="0061360A">
        <w:rPr>
          <w:rFonts w:ascii="Arial" w:hAnsi="Arial" w:cs="Arial"/>
        </w:rPr>
        <w:t xml:space="preserve">some have missing values in some years. </w:t>
      </w:r>
    </w:p>
    <w:p w14:paraId="569A0CC5" w14:textId="3354D634" w:rsidR="007E7063" w:rsidRDefault="007E7063" w:rsidP="001E1304">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Discussion of AIC as a common model selection tool has been added to the Methods section.</w:t>
      </w:r>
    </w:p>
    <w:p w14:paraId="4EAD8687" w14:textId="50595D85" w:rsidR="001E1304" w:rsidRPr="00212E8F" w:rsidRDefault="008948E4" w:rsidP="001E1304">
      <w:pPr>
        <w:pStyle w:val="ListParagraph"/>
        <w:numPr>
          <w:ilvl w:val="0"/>
          <w:numId w:val="2"/>
        </w:numPr>
        <w:autoSpaceDE w:val="0"/>
        <w:autoSpaceDN w:val="0"/>
        <w:adjustRightInd w:val="0"/>
        <w:spacing w:after="0" w:line="240" w:lineRule="auto"/>
        <w:rPr>
          <w:rFonts w:ascii="Arial" w:hAnsi="Arial" w:cs="Arial"/>
        </w:rPr>
      </w:pPr>
      <w:r w:rsidRPr="00212E8F">
        <w:rPr>
          <w:rFonts w:ascii="Arial" w:hAnsi="Arial" w:cs="Arial"/>
        </w:rPr>
        <w:t>T</w:t>
      </w:r>
      <w:r w:rsidR="00BE1F9F" w:rsidRPr="00212E8F">
        <w:rPr>
          <w:rFonts w:ascii="Arial" w:hAnsi="Arial" w:cs="Arial"/>
        </w:rPr>
        <w:t>ables of model diagnostics</w:t>
      </w:r>
      <w:r w:rsidR="000F32D6" w:rsidRPr="00212E8F">
        <w:rPr>
          <w:rFonts w:ascii="Arial" w:hAnsi="Arial" w:cs="Arial"/>
        </w:rPr>
        <w:t xml:space="preserve"> (including likelihood, AIC, </w:t>
      </w:r>
      <w:r w:rsidR="003E084B" w:rsidRPr="00212E8F">
        <w:rPr>
          <w:rFonts w:ascii="Arial" w:hAnsi="Arial" w:cs="Arial"/>
        </w:rPr>
        <w:t>LOOC</w:t>
      </w:r>
      <w:r w:rsidRPr="00212E8F">
        <w:rPr>
          <w:rFonts w:ascii="Arial" w:hAnsi="Arial" w:cs="Arial"/>
        </w:rPr>
        <w:t>V, and R squared values</w:t>
      </w:r>
      <w:r w:rsidR="003E084B" w:rsidRPr="00212E8F">
        <w:rPr>
          <w:rFonts w:ascii="Arial" w:hAnsi="Arial" w:cs="Arial"/>
        </w:rPr>
        <w:t>)</w:t>
      </w:r>
      <w:r w:rsidR="00BE1F9F" w:rsidRPr="00212E8F">
        <w:rPr>
          <w:rFonts w:ascii="Arial" w:hAnsi="Arial" w:cs="Arial"/>
        </w:rPr>
        <w:t xml:space="preserve"> </w:t>
      </w:r>
      <w:r w:rsidR="00E71957">
        <w:rPr>
          <w:rFonts w:ascii="Arial" w:hAnsi="Arial" w:cs="Arial"/>
        </w:rPr>
        <w:t>ha</w:t>
      </w:r>
      <w:r w:rsidR="00CD627D">
        <w:rPr>
          <w:rFonts w:ascii="Arial" w:hAnsi="Arial" w:cs="Arial"/>
        </w:rPr>
        <w:t>ve</w:t>
      </w:r>
      <w:r w:rsidR="00E71957">
        <w:rPr>
          <w:rFonts w:ascii="Arial" w:hAnsi="Arial" w:cs="Arial"/>
        </w:rPr>
        <w:t xml:space="preserve"> been</w:t>
      </w:r>
      <w:r w:rsidR="00BE1F9F" w:rsidRPr="00212E8F">
        <w:rPr>
          <w:rFonts w:ascii="Arial" w:hAnsi="Arial" w:cs="Arial"/>
        </w:rPr>
        <w:t xml:space="preserve"> included in the Appendix</w:t>
      </w:r>
      <w:r w:rsidR="00FA0E74" w:rsidRPr="00212E8F">
        <w:rPr>
          <w:rFonts w:ascii="Arial" w:hAnsi="Arial" w:cs="Arial"/>
        </w:rPr>
        <w:t xml:space="preserve">, and discussed in </w:t>
      </w:r>
      <w:r w:rsidR="009E6CFA" w:rsidRPr="00212E8F">
        <w:rPr>
          <w:rFonts w:ascii="Arial" w:hAnsi="Arial" w:cs="Arial"/>
        </w:rPr>
        <w:t>the</w:t>
      </w:r>
      <w:r w:rsidR="00FA0E74" w:rsidRPr="00212E8F">
        <w:rPr>
          <w:rFonts w:ascii="Arial" w:hAnsi="Arial" w:cs="Arial"/>
        </w:rPr>
        <w:t xml:space="preserve"> model selection</w:t>
      </w:r>
      <w:r w:rsidR="009E6CFA" w:rsidRPr="00212E8F">
        <w:rPr>
          <w:rFonts w:ascii="Arial" w:hAnsi="Arial" w:cs="Arial"/>
        </w:rPr>
        <w:t xml:space="preserve"> methods</w:t>
      </w:r>
      <w:r w:rsidR="001E1304" w:rsidRPr="00212E8F">
        <w:rPr>
          <w:rFonts w:ascii="Arial" w:hAnsi="Arial" w:cs="Arial"/>
        </w:rPr>
        <w:t xml:space="preserve">. </w:t>
      </w:r>
    </w:p>
    <w:p w14:paraId="05AA3C8C" w14:textId="583F727B" w:rsidR="00BE1F9F" w:rsidRPr="0064040C" w:rsidRDefault="00784956"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T</w:t>
      </w:r>
      <w:r w:rsidR="00BE1F9F" w:rsidRPr="0064040C">
        <w:rPr>
          <w:rFonts w:ascii="Arial" w:hAnsi="Arial" w:cs="Arial"/>
        </w:rPr>
        <w:t>able</w:t>
      </w:r>
      <w:r w:rsidRPr="0064040C">
        <w:rPr>
          <w:rFonts w:ascii="Arial" w:hAnsi="Arial" w:cs="Arial"/>
        </w:rPr>
        <w:t>s</w:t>
      </w:r>
      <w:r w:rsidR="00BE1F9F" w:rsidRPr="0064040C">
        <w:rPr>
          <w:rFonts w:ascii="Arial" w:hAnsi="Arial" w:cs="Arial"/>
        </w:rPr>
        <w:t xml:space="preserve"> </w:t>
      </w:r>
      <w:r w:rsidR="00E71957">
        <w:rPr>
          <w:rFonts w:ascii="Arial" w:hAnsi="Arial" w:cs="Arial"/>
        </w:rPr>
        <w:t>are now</w:t>
      </w:r>
      <w:r w:rsidR="00BE1F9F" w:rsidRPr="0064040C">
        <w:rPr>
          <w:rFonts w:ascii="Arial" w:hAnsi="Arial" w:cs="Arial"/>
        </w:rPr>
        <w:t xml:space="preserve"> presented for one-, two- and three-predictor models</w:t>
      </w:r>
      <w:r w:rsidR="00E71957">
        <w:rPr>
          <w:rFonts w:ascii="Arial" w:hAnsi="Arial" w:cs="Arial"/>
        </w:rPr>
        <w:t xml:space="preserve"> (in the Appendix)</w:t>
      </w:r>
      <w:r w:rsidR="00BE1F9F" w:rsidRPr="0064040C">
        <w:rPr>
          <w:rFonts w:ascii="Arial" w:hAnsi="Arial" w:cs="Arial"/>
        </w:rPr>
        <w:t>.</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4DEC822" w14:textId="142018AD" w:rsidR="00AE6C53"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w:t>
      </w:r>
    </w:p>
    <w:p w14:paraId="2E5F68E2" w14:textId="77777777" w:rsidR="00AE6C53" w:rsidRDefault="00AE6C53" w:rsidP="000548D5">
      <w:pPr>
        <w:autoSpaceDE w:val="0"/>
        <w:autoSpaceDN w:val="0"/>
        <w:adjustRightInd w:val="0"/>
        <w:spacing w:after="0" w:line="240" w:lineRule="auto"/>
        <w:rPr>
          <w:rFonts w:ascii="Times New Roman" w:hAnsi="Times New Roman" w:cs="Times New Roman"/>
        </w:rPr>
      </w:pPr>
    </w:p>
    <w:p w14:paraId="6C2F702A" w14:textId="059FE4E2" w:rsidR="00AE6C53" w:rsidRPr="00B278B7" w:rsidRDefault="00AE6C53" w:rsidP="00AE6C53">
      <w:pPr>
        <w:pStyle w:val="ListParagraph"/>
        <w:numPr>
          <w:ilvl w:val="0"/>
          <w:numId w:val="2"/>
        </w:numPr>
        <w:autoSpaceDE w:val="0"/>
        <w:autoSpaceDN w:val="0"/>
        <w:adjustRightInd w:val="0"/>
        <w:spacing w:after="0" w:line="240" w:lineRule="auto"/>
        <w:rPr>
          <w:rFonts w:ascii="Arial" w:hAnsi="Arial" w:cs="Arial"/>
        </w:rPr>
      </w:pPr>
      <w:r w:rsidRPr="00B278B7">
        <w:rPr>
          <w:rFonts w:ascii="Arial" w:hAnsi="Arial" w:cs="Arial"/>
        </w:rPr>
        <w:t>The standard 4 diagnostic plots</w:t>
      </w:r>
      <w:r w:rsidR="00B278B7">
        <w:rPr>
          <w:rFonts w:ascii="Arial" w:hAnsi="Arial" w:cs="Arial"/>
        </w:rPr>
        <w:t xml:space="preserve"> </w:t>
      </w:r>
      <w:r w:rsidRPr="00B278B7">
        <w:rPr>
          <w:rFonts w:ascii="Arial" w:hAnsi="Arial" w:cs="Arial"/>
        </w:rPr>
        <w:t xml:space="preserve">for the selected models </w:t>
      </w:r>
      <w:r w:rsidR="00A97A5B">
        <w:rPr>
          <w:rFonts w:ascii="Arial" w:hAnsi="Arial" w:cs="Arial"/>
        </w:rPr>
        <w:t>and a brief interpretation</w:t>
      </w:r>
      <w:r w:rsidR="00A97A5B" w:rsidRPr="00B278B7">
        <w:rPr>
          <w:rFonts w:ascii="Arial" w:hAnsi="Arial" w:cs="Arial"/>
        </w:rPr>
        <w:t xml:space="preserve"> </w:t>
      </w:r>
      <w:r w:rsidR="00E71957">
        <w:rPr>
          <w:rFonts w:ascii="Arial" w:hAnsi="Arial" w:cs="Arial"/>
        </w:rPr>
        <w:t xml:space="preserve">have been </w:t>
      </w:r>
      <w:r w:rsidRPr="00B278B7">
        <w:rPr>
          <w:rFonts w:ascii="Arial" w:hAnsi="Arial" w:cs="Arial"/>
        </w:rPr>
        <w:t>included in the Appendix.</w:t>
      </w:r>
    </w:p>
    <w:p w14:paraId="5A9C96E1" w14:textId="77777777" w:rsidR="00AE6C53" w:rsidRDefault="00AE6C53" w:rsidP="000548D5">
      <w:pPr>
        <w:autoSpaceDE w:val="0"/>
        <w:autoSpaceDN w:val="0"/>
        <w:adjustRightInd w:val="0"/>
        <w:spacing w:after="0" w:line="240" w:lineRule="auto"/>
        <w:rPr>
          <w:rFonts w:ascii="Times New Roman" w:hAnsi="Times New Roman" w:cs="Times New Roman"/>
        </w:rPr>
      </w:pPr>
    </w:p>
    <w:p w14:paraId="7D1AEF9E" w14:textId="21B0B86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r w:rsidRPr="00496F5F">
        <w:rPr>
          <w:rFonts w:ascii="Times New Roman" w:hAnsi="Times New Roman" w:cs="Times New Roman"/>
          <w:i/>
          <w:iCs/>
        </w:rPr>
        <w:t>P</w:t>
      </w:r>
      <w:r w:rsidRPr="00496F5F">
        <w:rPr>
          <w:rFonts w:ascii="Times New Roman" w:hAnsi="Times New Roman" w:cs="Times New Roman"/>
          <w:i/>
          <w:iCs/>
          <w:sz w:val="14"/>
          <w:szCs w:val="14"/>
        </w:rPr>
        <w:t xml:space="preserve">spill </w:t>
      </w:r>
      <w:r w:rsidRPr="00496F5F">
        <w:rPr>
          <w:rFonts w:ascii="Times New Roman" w:hAnsi="Times New Roman" w:cs="Times New Roman"/>
        </w:rPr>
        <w:t xml:space="preserve">has an average RMSE of 20.7 mm, relative to observed mean </w:t>
      </w:r>
      <w:r w:rsidRPr="00496F5F">
        <w:rPr>
          <w:rFonts w:ascii="Times New Roman" w:hAnsi="Times New Roman" w:cs="Times New Roman"/>
          <w:i/>
          <w:iCs/>
        </w:rPr>
        <w:t>P</w:t>
      </w:r>
      <w:r w:rsidRPr="00496F5F">
        <w:rPr>
          <w:rFonts w:ascii="Times New Roman" w:hAnsi="Times New Roman" w:cs="Times New Roman"/>
          <w:i/>
          <w:iCs/>
          <w:sz w:val="14"/>
          <w:szCs w:val="14"/>
        </w:rPr>
        <w:t xml:space="preserve">spill </w:t>
      </w:r>
      <w:r w:rsidRPr="00496F5F">
        <w:rPr>
          <w:rFonts w:ascii="Times New Roman" w:hAnsi="Times New Roman" w:cs="Times New Roman"/>
        </w:rPr>
        <w:t xml:space="preserve">of around 60 mm. This means that a 95% prediction interval around the estimated value of </w:t>
      </w:r>
      <w:r w:rsidRPr="00496F5F">
        <w:rPr>
          <w:rFonts w:ascii="Times New Roman" w:hAnsi="Times New Roman" w:cs="Times New Roman"/>
          <w:i/>
          <w:iCs/>
        </w:rPr>
        <w:t>P</w:t>
      </w:r>
      <w:r w:rsidRPr="00496F5F">
        <w:rPr>
          <w:rFonts w:ascii="Times New Roman" w:hAnsi="Times New Roman" w:cs="Times New Roman"/>
          <w:i/>
          <w:iCs/>
          <w:sz w:val="14"/>
          <w:szCs w:val="14"/>
        </w:rPr>
        <w:t xml:space="preserve">spill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139E8782" w14:textId="43C13C06" w:rsidR="00AE6C53" w:rsidRDefault="00AE6C53" w:rsidP="000548D5">
      <w:pPr>
        <w:autoSpaceDE w:val="0"/>
        <w:autoSpaceDN w:val="0"/>
        <w:adjustRightInd w:val="0"/>
        <w:spacing w:after="0" w:line="240" w:lineRule="auto"/>
        <w:rPr>
          <w:rFonts w:ascii="Times New Roman" w:hAnsi="Times New Roman" w:cs="Times New Roman"/>
        </w:rPr>
      </w:pPr>
    </w:p>
    <w:p w14:paraId="64A7BBDC" w14:textId="534087C0" w:rsidR="0063378D" w:rsidRDefault="0063378D" w:rsidP="0063378D">
      <w:pPr>
        <w:pStyle w:val="ListParagraph"/>
        <w:numPr>
          <w:ilvl w:val="0"/>
          <w:numId w:val="2"/>
        </w:numPr>
        <w:autoSpaceDE w:val="0"/>
        <w:autoSpaceDN w:val="0"/>
        <w:adjustRightInd w:val="0"/>
        <w:spacing w:after="0" w:line="240" w:lineRule="auto"/>
        <w:rPr>
          <w:rFonts w:ascii="Arial" w:hAnsi="Arial" w:cs="Arial"/>
        </w:rPr>
      </w:pPr>
      <w:r w:rsidRPr="00C605DA">
        <w:rPr>
          <w:rFonts w:ascii="Arial" w:hAnsi="Arial" w:cs="Arial"/>
        </w:rPr>
        <w:t xml:space="preserve">The description of “strong” correlations </w:t>
      </w:r>
      <w:r w:rsidR="00E71957">
        <w:rPr>
          <w:rFonts w:ascii="Arial" w:hAnsi="Arial" w:cs="Arial"/>
        </w:rPr>
        <w:t xml:space="preserve">has been </w:t>
      </w:r>
      <w:r w:rsidRPr="00C605DA">
        <w:rPr>
          <w:rFonts w:ascii="Arial" w:hAnsi="Arial" w:cs="Arial"/>
        </w:rPr>
        <w:t>clarified as suggested.</w:t>
      </w:r>
    </w:p>
    <w:p w14:paraId="3604A204" w14:textId="437E1F2F" w:rsidR="00C605DA" w:rsidRPr="00CD627D" w:rsidRDefault="00C605DA" w:rsidP="0063378D">
      <w:pPr>
        <w:pStyle w:val="ListParagraph"/>
        <w:numPr>
          <w:ilvl w:val="0"/>
          <w:numId w:val="2"/>
        </w:numPr>
        <w:autoSpaceDE w:val="0"/>
        <w:autoSpaceDN w:val="0"/>
        <w:adjustRightInd w:val="0"/>
        <w:spacing w:after="0" w:line="240" w:lineRule="auto"/>
        <w:rPr>
          <w:rFonts w:ascii="Arial" w:hAnsi="Arial" w:cs="Arial"/>
        </w:rPr>
      </w:pPr>
      <w:r w:rsidRPr="00CD627D">
        <w:rPr>
          <w:rFonts w:ascii="Arial" w:hAnsi="Arial" w:cs="Arial"/>
        </w:rPr>
        <w:t>Additional context regarding the overall utility of the predictive models will be added as suggested.</w:t>
      </w:r>
    </w:p>
    <w:p w14:paraId="7215D329" w14:textId="0C490B99" w:rsidR="0063378D" w:rsidRPr="00FD555E" w:rsidRDefault="0063378D" w:rsidP="0063378D">
      <w:pPr>
        <w:pStyle w:val="ListParagraph"/>
        <w:numPr>
          <w:ilvl w:val="0"/>
          <w:numId w:val="2"/>
        </w:numPr>
        <w:autoSpaceDE w:val="0"/>
        <w:autoSpaceDN w:val="0"/>
        <w:adjustRightInd w:val="0"/>
        <w:spacing w:after="0" w:line="240" w:lineRule="auto"/>
        <w:rPr>
          <w:rFonts w:ascii="Arial" w:hAnsi="Arial" w:cs="Arial"/>
        </w:rPr>
      </w:pPr>
      <w:r w:rsidRPr="00FD555E">
        <w:rPr>
          <w:rFonts w:ascii="Arial" w:hAnsi="Arial" w:cs="Arial"/>
        </w:rPr>
        <w:t>R</w:t>
      </w:r>
      <w:r w:rsidRPr="00FD555E">
        <w:rPr>
          <w:rFonts w:ascii="Arial" w:hAnsi="Arial" w:cs="Arial"/>
          <w:vertAlign w:val="superscript"/>
        </w:rPr>
        <w:t>2</w:t>
      </w:r>
      <w:r w:rsidRPr="00FD555E">
        <w:rPr>
          <w:rFonts w:ascii="Arial" w:hAnsi="Arial" w:cs="Arial"/>
        </w:rPr>
        <w:t xml:space="preserve"> values </w:t>
      </w:r>
      <w:r w:rsidR="00E71957">
        <w:rPr>
          <w:rFonts w:ascii="Arial" w:hAnsi="Arial" w:cs="Arial"/>
        </w:rPr>
        <w:t>have been</w:t>
      </w:r>
      <w:r w:rsidRPr="00FD555E">
        <w:rPr>
          <w:rFonts w:ascii="Arial" w:hAnsi="Arial" w:cs="Arial"/>
        </w:rPr>
        <w:t xml:space="preserve"> included in model diagnostic tables</w:t>
      </w:r>
      <w:r w:rsidR="00FD555E">
        <w:rPr>
          <w:rFonts w:ascii="Arial" w:hAnsi="Arial" w:cs="Arial"/>
        </w:rPr>
        <w:t xml:space="preserve"> in the Appendix</w:t>
      </w:r>
      <w:r w:rsidRPr="00FD555E">
        <w:rPr>
          <w:rFonts w:ascii="Arial" w:hAnsi="Arial" w:cs="Arial"/>
        </w:rPr>
        <w:t>.</w:t>
      </w:r>
    </w:p>
    <w:p w14:paraId="67289C0D" w14:textId="77777777" w:rsidR="00AE6C53" w:rsidRPr="00496F5F" w:rsidRDefault="00AE6C53" w:rsidP="000548D5">
      <w:pPr>
        <w:autoSpaceDE w:val="0"/>
        <w:autoSpaceDN w:val="0"/>
        <w:adjustRightInd w:val="0"/>
        <w:spacing w:after="0" w:line="240" w:lineRule="auto"/>
        <w:rPr>
          <w:rFonts w:ascii="Times New Roman" w:hAnsi="Times New Roman" w:cs="Times New Roman"/>
        </w:rPr>
      </w:pP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6B734C5B"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414533F2" w14:textId="3B14BECD" w:rsidR="00B463EB" w:rsidRDefault="00B463EB" w:rsidP="001E1304">
      <w:pPr>
        <w:autoSpaceDE w:val="0"/>
        <w:autoSpaceDN w:val="0"/>
        <w:adjustRightInd w:val="0"/>
        <w:spacing w:after="0" w:line="240" w:lineRule="auto"/>
        <w:rPr>
          <w:rFonts w:ascii="Times New Roman" w:hAnsi="Times New Roman" w:cs="Times New Roman"/>
        </w:rPr>
      </w:pPr>
    </w:p>
    <w:p w14:paraId="1AF5945D" w14:textId="0DE12A78" w:rsidR="0064040C" w:rsidRDefault="0064040C"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Model assumptions </w:t>
      </w:r>
      <w:r w:rsidR="00CD627D">
        <w:rPr>
          <w:rFonts w:ascii="Arial" w:hAnsi="Arial" w:cs="Arial"/>
        </w:rPr>
        <w:t>have been</w:t>
      </w:r>
      <w:r>
        <w:rPr>
          <w:rFonts w:ascii="Arial" w:hAnsi="Arial" w:cs="Arial"/>
        </w:rPr>
        <w:t xml:space="preserve"> briefly addressed when discussing the four standard diagnostic plots for the selected models in the Appendix. The authors feel that the existing exploration of potential lagged effects is sufficient to document a much smaller impact than same-year hydroclimate conditions, and that unfortunately additional </w:t>
      </w:r>
      <w:r>
        <w:rPr>
          <w:rFonts w:ascii="Arial" w:hAnsi="Arial" w:cs="Arial"/>
        </w:rPr>
        <w:lastRenderedPageBreak/>
        <w:t>discussion of lagged hydrologic effects using methods such as ARIMA models are beyond the scope of the present study.</w:t>
      </w:r>
    </w:p>
    <w:p w14:paraId="03A96536" w14:textId="17CCA11A" w:rsidR="00FE6C41" w:rsidRPr="00FD555E" w:rsidRDefault="00FE6C41"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Multi-model diagnostic tables for one, two and three-predictor models for Vmin and Pspill </w:t>
      </w:r>
      <w:r w:rsidR="00CD627D">
        <w:rPr>
          <w:rFonts w:ascii="Arial" w:hAnsi="Arial" w:cs="Arial"/>
        </w:rPr>
        <w:t>have been</w:t>
      </w:r>
      <w:r>
        <w:rPr>
          <w:rFonts w:ascii="Arial" w:hAnsi="Arial" w:cs="Arial"/>
        </w:rPr>
        <w:t xml:space="preserve"> included in the Appendix.</w:t>
      </w:r>
    </w:p>
    <w:p w14:paraId="2B5C39FE" w14:textId="77777777" w:rsidR="00B463EB" w:rsidRPr="00496F5F" w:rsidRDefault="00B463EB" w:rsidP="001E1304">
      <w:pPr>
        <w:autoSpaceDE w:val="0"/>
        <w:autoSpaceDN w:val="0"/>
        <w:adjustRightInd w:val="0"/>
        <w:spacing w:after="0" w:line="240" w:lineRule="auto"/>
        <w:rPr>
          <w:rFonts w:ascii="Times New Roman" w:hAnsi="Times New Roman" w:cs="Times New Roman"/>
        </w:rPr>
      </w:pPr>
    </w:p>
    <w:p w14:paraId="71EAE71E" w14:textId="77777777" w:rsidR="00C74919"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w:t>
      </w:r>
    </w:p>
    <w:p w14:paraId="3FC77EA0" w14:textId="77777777" w:rsidR="00C74919" w:rsidRDefault="00C74919" w:rsidP="000548D5">
      <w:pPr>
        <w:autoSpaceDE w:val="0"/>
        <w:autoSpaceDN w:val="0"/>
        <w:adjustRightInd w:val="0"/>
        <w:spacing w:after="0" w:line="240" w:lineRule="auto"/>
        <w:rPr>
          <w:rFonts w:ascii="Times New Roman" w:hAnsi="Times New Roman" w:cs="Times New Roman"/>
        </w:rPr>
      </w:pPr>
    </w:p>
    <w:p w14:paraId="75F7CE5B" w14:textId="5BB166F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Also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is that the paper could be even stronger with definition and more discussion of the three time periods right up front in the paper’s introduction. </w:t>
      </w:r>
    </w:p>
    <w:p w14:paraId="3BF8BDDD" w14:textId="0F7AFDAD" w:rsidR="00C74919" w:rsidRPr="007A1AC5" w:rsidRDefault="00C74919" w:rsidP="001E1304">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 xml:space="preserve">The three time periods </w:t>
      </w:r>
      <w:r w:rsidR="00196046" w:rsidRPr="007A1AC5">
        <w:rPr>
          <w:rFonts w:ascii="Arial" w:hAnsi="Arial" w:cs="Arial"/>
        </w:rPr>
        <w:t>have been</w:t>
      </w:r>
      <w:r w:rsidRPr="007A1AC5">
        <w:rPr>
          <w:rFonts w:ascii="Arial" w:hAnsi="Arial" w:cs="Arial"/>
        </w:rPr>
        <w:t xml:space="preserve"> introduced </w:t>
      </w:r>
      <w:r w:rsidR="00143680" w:rsidRPr="007A1AC5">
        <w:rPr>
          <w:rFonts w:ascii="Arial" w:hAnsi="Arial" w:cs="Arial"/>
        </w:rPr>
        <w:t>in the introduction</w:t>
      </w:r>
      <w:r w:rsidRPr="007A1AC5">
        <w:rPr>
          <w:rFonts w:ascii="Arial" w:hAnsi="Arial" w:cs="Arial"/>
        </w:rPr>
        <w:t>, as suggested</w:t>
      </w:r>
      <w:r w:rsidR="001E1304" w:rsidRPr="007A1AC5">
        <w:rPr>
          <w:rFonts w:ascii="Arial" w:hAnsi="Arial" w:cs="Arial"/>
        </w:rPr>
        <w:t>.</w:t>
      </w:r>
    </w:p>
    <w:p w14:paraId="660DAAC9" w14:textId="47BF16DF" w:rsidR="001E1304" w:rsidRPr="00142FFC" w:rsidRDefault="00C74919" w:rsidP="001E1304">
      <w:pPr>
        <w:pStyle w:val="ListParagraph"/>
        <w:numPr>
          <w:ilvl w:val="0"/>
          <w:numId w:val="2"/>
        </w:numPr>
        <w:autoSpaceDE w:val="0"/>
        <w:autoSpaceDN w:val="0"/>
        <w:adjustRightInd w:val="0"/>
        <w:spacing w:after="0" w:line="240" w:lineRule="auto"/>
        <w:rPr>
          <w:rFonts w:ascii="Arial" w:hAnsi="Arial" w:cs="Arial"/>
        </w:rPr>
      </w:pPr>
      <w:r w:rsidRPr="00142FFC">
        <w:rPr>
          <w:rFonts w:ascii="Arial" w:hAnsi="Arial" w:cs="Arial"/>
        </w:rPr>
        <w:t xml:space="preserve">Additional context, including the difficulty of disentangling the effects of human water use changes and decadal-time scale hydroclimate shifts on surface water availability, </w:t>
      </w:r>
      <w:r w:rsidR="00196046" w:rsidRPr="00142FFC">
        <w:rPr>
          <w:rFonts w:ascii="Arial" w:hAnsi="Arial" w:cs="Arial"/>
        </w:rPr>
        <w:t xml:space="preserve">have been </w:t>
      </w:r>
      <w:r w:rsidRPr="00142FFC">
        <w:rPr>
          <w:rFonts w:ascii="Arial" w:hAnsi="Arial" w:cs="Arial"/>
        </w:rPr>
        <w:t>added to the</w:t>
      </w:r>
      <w:r w:rsidR="00196046" w:rsidRPr="00142FFC">
        <w:rPr>
          <w:rFonts w:ascii="Arial" w:hAnsi="Arial" w:cs="Arial"/>
        </w:rPr>
        <w:t xml:space="preserve"> introduction and</w:t>
      </w:r>
      <w:r w:rsidRPr="00142FFC">
        <w:rPr>
          <w:rFonts w:ascii="Arial" w:hAnsi="Arial" w:cs="Arial"/>
        </w:rPr>
        <w:t xml:space="preserve"> </w:t>
      </w:r>
      <w:r w:rsidR="00CD627D">
        <w:rPr>
          <w:rFonts w:ascii="Arial" w:hAnsi="Arial" w:cs="Arial"/>
        </w:rPr>
        <w:t>d</w:t>
      </w:r>
      <w:r w:rsidRPr="00142FFC">
        <w:rPr>
          <w:rFonts w:ascii="Arial" w:hAnsi="Arial" w:cs="Arial"/>
        </w:rPr>
        <w:t>iscussion as suggested.</w:t>
      </w:r>
      <w:r w:rsidR="001E1304" w:rsidRPr="00142FFC">
        <w:rPr>
          <w:rFonts w:ascii="Arial" w:hAnsi="Arial" w:cs="Arial"/>
        </w:rPr>
        <w:t xml:space="preserve"> </w:t>
      </w:r>
    </w:p>
    <w:p w14:paraId="49052949"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These are in addition to and generally do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3B7CC5D2" w:rsidR="0016183A" w:rsidRPr="00925B22" w:rsidRDefault="00925B22" w:rsidP="0016183A">
      <w:pPr>
        <w:pStyle w:val="ListParagraph"/>
        <w:numPr>
          <w:ilvl w:val="0"/>
          <w:numId w:val="2"/>
        </w:numPr>
        <w:autoSpaceDE w:val="0"/>
        <w:autoSpaceDN w:val="0"/>
        <w:adjustRightInd w:val="0"/>
        <w:spacing w:after="0" w:line="240" w:lineRule="auto"/>
        <w:rPr>
          <w:rFonts w:ascii="Arial" w:hAnsi="Arial" w:cs="Arial"/>
        </w:rPr>
      </w:pPr>
      <w:r w:rsidRPr="00925B22">
        <w:rPr>
          <w:rFonts w:ascii="Arial" w:hAnsi="Arial" w:cs="Arial"/>
        </w:rPr>
        <w:t xml:space="preserve">A reference to the SWSI in Idaho and Colorado </w:t>
      </w:r>
      <w:r w:rsidR="002965E8">
        <w:rPr>
          <w:rFonts w:ascii="Arial" w:hAnsi="Arial" w:cs="Arial"/>
        </w:rPr>
        <w:t>has been</w:t>
      </w:r>
      <w:r w:rsidRPr="00925B22">
        <w:rPr>
          <w:rFonts w:ascii="Arial" w:hAnsi="Arial" w:cs="Arial"/>
        </w:rPr>
        <w:t xml:space="preserve"> included in the text</w:t>
      </w:r>
      <w:r w:rsidR="0016183A" w:rsidRPr="00925B22">
        <w:rPr>
          <w:rFonts w:ascii="Arial" w:hAnsi="Arial" w:cs="Arial"/>
        </w:rPr>
        <w:t>.</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0F35D246"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information </w:t>
      </w:r>
      <w:r w:rsidR="002965E8">
        <w:rPr>
          <w:rFonts w:ascii="Arial" w:hAnsi="Arial" w:cs="Arial"/>
        </w:rPr>
        <w:t>has been</w:t>
      </w:r>
      <w:r w:rsidRPr="00D31FE4">
        <w:rPr>
          <w:rFonts w:ascii="Arial" w:hAnsi="Arial" w:cs="Arial"/>
        </w:rPr>
        <w:t xml:space="preserve"> be added as suggested.</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1 caption. Change “low-to-medium storage” to “medium-to-low storage” for consistency with Table 1. </w:t>
      </w:r>
    </w:p>
    <w:p w14:paraId="30F08063" w14:textId="7CA12C17" w:rsidR="0016183A" w:rsidRPr="005E1E5A" w:rsidRDefault="005E1E5A" w:rsidP="0016183A">
      <w:pPr>
        <w:pStyle w:val="ListParagraph"/>
        <w:numPr>
          <w:ilvl w:val="0"/>
          <w:numId w:val="2"/>
        </w:numPr>
        <w:autoSpaceDE w:val="0"/>
        <w:autoSpaceDN w:val="0"/>
        <w:adjustRightInd w:val="0"/>
        <w:spacing w:after="0" w:line="240" w:lineRule="auto"/>
        <w:rPr>
          <w:rFonts w:ascii="Arial" w:hAnsi="Arial" w:cs="Arial"/>
        </w:rPr>
      </w:pPr>
      <w:r w:rsidRPr="005E1E5A">
        <w:rPr>
          <w:rFonts w:ascii="Arial" w:hAnsi="Arial" w:cs="Arial"/>
        </w:rPr>
        <w:t xml:space="preserve">The caption text </w:t>
      </w:r>
      <w:r w:rsidR="002965E8">
        <w:rPr>
          <w:rFonts w:ascii="Arial" w:hAnsi="Arial" w:cs="Arial"/>
        </w:rPr>
        <w:t xml:space="preserve">has been </w:t>
      </w:r>
      <w:r w:rsidRPr="005E1E5A">
        <w:rPr>
          <w:rFonts w:ascii="Arial" w:hAnsi="Arial" w:cs="Arial"/>
        </w:rPr>
        <w:t>revised as suggested</w:t>
      </w:r>
      <w:r w:rsidR="0016183A" w:rsidRPr="005E1E5A">
        <w:rPr>
          <w:rFonts w:ascii="Arial" w:hAnsi="Arial" w:cs="Arial"/>
        </w:rPr>
        <w:t>.</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2F29EDD3" w:rsidR="0016183A" w:rsidRPr="00A311FB" w:rsidRDefault="00D45135"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CDEC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671CAF0F" w14:textId="77777777" w:rsidR="000548D5" w:rsidRPr="00A311FB" w:rsidRDefault="000548D5" w:rsidP="000548D5">
      <w:pPr>
        <w:autoSpaceDE w:val="0"/>
        <w:autoSpaceDN w:val="0"/>
        <w:adjustRightInd w:val="0"/>
        <w:spacing w:after="0" w:line="240" w:lineRule="auto"/>
        <w:rPr>
          <w:rFonts w:ascii="Times New Roman" w:hAnsi="Times New Roman" w:cs="Times New Roman"/>
        </w:rPr>
      </w:pPr>
      <w:r w:rsidRPr="00A311FB">
        <w:rPr>
          <w:rFonts w:ascii="Times New Roman" w:hAnsi="Times New Roman" w:cs="Times New Roman"/>
        </w:rPr>
        <w:t xml:space="preserve">Line 188: Define CIMIS. If defined here, you can use the acronym only in Figure 3 and its caption. </w:t>
      </w:r>
    </w:p>
    <w:p w14:paraId="0AE20B03" w14:textId="55CB43EC" w:rsidR="0016183A" w:rsidRPr="00A311FB" w:rsidRDefault="00A311FB" w:rsidP="00A311FB">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CIMIS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lastRenderedPageBreak/>
        <w:t xml:space="preserve">Figure 4. Nice figure! The reference line for Qspill is referred to in a legend but is not shown in panel A. Add the reference line. </w:t>
      </w:r>
    </w:p>
    <w:p w14:paraId="1CCD2DF6" w14:textId="42EE556A"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reference line </w:t>
      </w:r>
      <w:r w:rsidR="002965E8">
        <w:rPr>
          <w:rFonts w:ascii="Arial" w:hAnsi="Arial" w:cs="Arial"/>
        </w:rPr>
        <w:t>has been</w:t>
      </w:r>
      <w:r w:rsidRPr="00D31FE4">
        <w:rPr>
          <w:rFonts w:ascii="Arial" w:hAnsi="Arial" w:cs="Arial"/>
        </w:rPr>
        <w:t xml:space="preserve"> added</w:t>
      </w:r>
      <w:r w:rsidR="0016183A" w:rsidRPr="00D31FE4">
        <w:rPr>
          <w:rFonts w:ascii="Arial" w:hAnsi="Arial" w:cs="Arial"/>
        </w:rPr>
        <w:t>.</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D31FE4">
        <w:rPr>
          <w:rFonts w:ascii="Times New Roman" w:hAnsi="Times New Roman" w:cs="Times New Roman"/>
        </w:rPr>
        <w:t>Line 24</w:t>
      </w:r>
      <w:r w:rsidRPr="00496F5F">
        <w:rPr>
          <w:rFonts w:ascii="Times New Roman" w:hAnsi="Times New Roman" w:cs="Times New Roman"/>
        </w:rPr>
        <w:t xml:space="preserve">2: See comment above about moving this information to the introduction and expanding the climate discussion a little. Hence, I suggest “is coincident with” rather than “corresponds to”. </w:t>
      </w:r>
    </w:p>
    <w:p w14:paraId="324B7AB5" w14:textId="1DE810D1" w:rsidR="007A1AC5" w:rsidRPr="007A1AC5" w:rsidRDefault="007A1AC5" w:rsidP="007A1AC5">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The three time periods have been introduced in the introduction</w:t>
      </w:r>
      <w:r>
        <w:rPr>
          <w:rFonts w:ascii="Arial" w:hAnsi="Arial" w:cs="Arial"/>
        </w:rPr>
        <w:t xml:space="preserve"> as suggested. Brief context regarding human management and climate factors has been added</w:t>
      </w:r>
      <w:r w:rsidRPr="007A1AC5">
        <w:rPr>
          <w:rFonts w:ascii="Arial" w:hAnsi="Arial" w:cs="Arial"/>
        </w:rPr>
        <w:t>.</w:t>
      </w:r>
    </w:p>
    <w:p w14:paraId="0668EEDE" w14:textId="10B9B112"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recommended word change </w:t>
      </w:r>
      <w:r w:rsidR="002965E8">
        <w:rPr>
          <w:rFonts w:ascii="Arial" w:hAnsi="Arial" w:cs="Arial"/>
        </w:rPr>
        <w:t>has been</w:t>
      </w:r>
      <w:r w:rsidRPr="00A311FB">
        <w:rPr>
          <w:rFonts w:ascii="Arial" w:hAnsi="Arial" w:cs="Arial"/>
        </w:rPr>
        <w:t xml:space="preserve"> implemented</w:t>
      </w:r>
      <w:r w:rsidR="0016183A" w:rsidRPr="00A311FB">
        <w:rPr>
          <w:rFonts w:ascii="Arial" w:hAnsi="Arial" w:cs="Arial"/>
        </w:rPr>
        <w:t>.</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or near the valley floor” to “on or near…”. </w:t>
      </w:r>
    </w:p>
    <w:p w14:paraId="02A06C7B" w14:textId="730FDDA5"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as suggested.</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4827AEB6"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to state that a lagged correlation with Pspill is not supported by existing data</w:t>
      </w:r>
      <w:r w:rsidR="0016183A" w:rsidRPr="00A311FB">
        <w:rPr>
          <w:rFonts w:ascii="Arial" w:hAnsi="Arial" w:cs="Arial"/>
        </w:rPr>
        <w:t>.</w:t>
      </w:r>
    </w:p>
    <w:p w14:paraId="356FD648" w14:textId="1730FF3B"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4DBC3A6C" w14:textId="29D64830" w:rsidR="00A311FB" w:rsidRPr="006752D4" w:rsidRDefault="006752D4" w:rsidP="000548D5">
      <w:pPr>
        <w:pStyle w:val="ListParagraph"/>
        <w:numPr>
          <w:ilvl w:val="0"/>
          <w:numId w:val="2"/>
        </w:numPr>
        <w:autoSpaceDE w:val="0"/>
        <w:autoSpaceDN w:val="0"/>
        <w:adjustRightInd w:val="0"/>
        <w:spacing w:after="0" w:line="240" w:lineRule="auto"/>
        <w:rPr>
          <w:rFonts w:ascii="Times New Roman" w:hAnsi="Times New Roman" w:cs="Times New Roman"/>
        </w:rPr>
      </w:pPr>
      <w:r w:rsidRPr="006752D4">
        <w:rPr>
          <w:rFonts w:ascii="Arial" w:hAnsi="Arial" w:cs="Arial"/>
        </w:rPr>
        <w:t>The figure caption has been revised as suggested.</w:t>
      </w:r>
    </w:p>
    <w:p w14:paraId="1E7C55B6" w14:textId="77777777" w:rsidR="000548D5" w:rsidRPr="00A35952"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Line 310: Provide context for these RMSE values. How large is the error relative to the typical (mean) observat</w:t>
      </w:r>
      <w:r w:rsidRPr="00A35952">
        <w:rPr>
          <w:rFonts w:ascii="Times New Roman" w:hAnsi="Times New Roman" w:cs="Times New Roman"/>
        </w:rPr>
        <w:t xml:space="preserve">ion? </w:t>
      </w:r>
    </w:p>
    <w:p w14:paraId="429E8001" w14:textId="0EFDA6FC" w:rsidR="0016183A" w:rsidRPr="00A35952" w:rsidRDefault="00A35952" w:rsidP="0016183A">
      <w:pPr>
        <w:pStyle w:val="ListParagraph"/>
        <w:numPr>
          <w:ilvl w:val="0"/>
          <w:numId w:val="2"/>
        </w:numPr>
        <w:autoSpaceDE w:val="0"/>
        <w:autoSpaceDN w:val="0"/>
        <w:adjustRightInd w:val="0"/>
        <w:spacing w:after="0" w:line="240" w:lineRule="auto"/>
        <w:rPr>
          <w:rFonts w:ascii="Arial" w:hAnsi="Arial" w:cs="Arial"/>
        </w:rPr>
      </w:pPr>
      <w:r w:rsidRPr="00A35952">
        <w:rPr>
          <w:rFonts w:ascii="Arial" w:hAnsi="Arial" w:cs="Arial"/>
        </w:rPr>
        <w:t xml:space="preserve">Context </w:t>
      </w:r>
      <w:r w:rsidR="00DD7793">
        <w:rPr>
          <w:rFonts w:ascii="Arial" w:hAnsi="Arial" w:cs="Arial"/>
        </w:rPr>
        <w:t>has been</w:t>
      </w:r>
      <w:r w:rsidRPr="00A35952">
        <w:rPr>
          <w:rFonts w:ascii="Arial" w:hAnsi="Arial" w:cs="Arial"/>
        </w:rPr>
        <w:t xml:space="preserve"> </w:t>
      </w:r>
      <w:r w:rsidR="00DD7793">
        <w:rPr>
          <w:rFonts w:ascii="Arial" w:hAnsi="Arial" w:cs="Arial"/>
        </w:rPr>
        <w:t>a</w:t>
      </w:r>
      <w:r w:rsidRPr="00A35952">
        <w:rPr>
          <w:rFonts w:ascii="Arial" w:hAnsi="Arial" w:cs="Arial"/>
        </w:rPr>
        <w:t>dded as suggested</w:t>
      </w:r>
      <w:r w:rsidR="0016183A" w:rsidRPr="00A35952">
        <w:rPr>
          <w:rFonts w:ascii="Arial" w:hAnsi="Arial" w:cs="Arial"/>
        </w:rPr>
        <w:t>.</w:t>
      </w:r>
    </w:p>
    <w:p w14:paraId="355C3114" w14:textId="55A18346" w:rsidR="000548D5" w:rsidRPr="008A129F" w:rsidRDefault="000548D5" w:rsidP="000548D5">
      <w:pPr>
        <w:rPr>
          <w:rFonts w:ascii="Times New Roman" w:hAnsi="Times New Roman" w:cs="Times New Roman"/>
        </w:rPr>
      </w:pPr>
      <w:r w:rsidRPr="00A35952">
        <w:rPr>
          <w:rFonts w:ascii="Times New Roman" w:hAnsi="Times New Roman" w:cs="Times New Roman"/>
        </w:rPr>
        <w:t>Lines 31</w:t>
      </w:r>
      <w:r w:rsidRPr="008A129F">
        <w:rPr>
          <w:rFonts w:ascii="Times New Roman" w:hAnsi="Times New Roman" w:cs="Times New Roman"/>
        </w:rPr>
        <w:t>5-318. Standard residual plots, including leverage plots, would be much more useful than the existing figures used to illustrate model diagnostics.</w:t>
      </w:r>
    </w:p>
    <w:p w14:paraId="215B8F39" w14:textId="64175F8E" w:rsidR="0016183A" w:rsidRPr="008A129F" w:rsidRDefault="008A129F" w:rsidP="0016183A">
      <w:pPr>
        <w:pStyle w:val="ListParagraph"/>
        <w:numPr>
          <w:ilvl w:val="0"/>
          <w:numId w:val="2"/>
        </w:numPr>
        <w:autoSpaceDE w:val="0"/>
        <w:autoSpaceDN w:val="0"/>
        <w:adjustRightInd w:val="0"/>
        <w:spacing w:after="0" w:line="240" w:lineRule="auto"/>
        <w:rPr>
          <w:rFonts w:ascii="Arial" w:hAnsi="Arial" w:cs="Arial"/>
        </w:rPr>
      </w:pPr>
      <w:r w:rsidRPr="008A129F">
        <w:rPr>
          <w:rFonts w:ascii="Arial" w:hAnsi="Arial" w:cs="Arial"/>
        </w:rPr>
        <w:t xml:space="preserve">These standard plots </w:t>
      </w:r>
      <w:r w:rsidR="00DD7793">
        <w:rPr>
          <w:rFonts w:ascii="Arial" w:hAnsi="Arial" w:cs="Arial"/>
        </w:rPr>
        <w:t>have</w:t>
      </w:r>
      <w:r w:rsidRPr="008A129F">
        <w:rPr>
          <w:rFonts w:ascii="Arial" w:hAnsi="Arial" w:cs="Arial"/>
        </w:rPr>
        <w:t xml:space="preserve"> be</w:t>
      </w:r>
      <w:r w:rsidR="00DD7793">
        <w:rPr>
          <w:rFonts w:ascii="Arial" w:hAnsi="Arial" w:cs="Arial"/>
        </w:rPr>
        <w:t>en</w:t>
      </w:r>
      <w:r w:rsidRPr="008A129F">
        <w:rPr>
          <w:rFonts w:ascii="Arial" w:hAnsi="Arial" w:cs="Arial"/>
        </w:rPr>
        <w:t xml:space="preserve"> added to the Appendix</w:t>
      </w:r>
      <w:r w:rsidR="0016183A" w:rsidRPr="008A129F">
        <w:rPr>
          <w:rFonts w:ascii="Arial" w:hAnsi="Arial" w:cs="Arial"/>
        </w:rPr>
        <w:t>.</w:t>
      </w:r>
    </w:p>
    <w:p w14:paraId="1641D70F" w14:textId="77777777" w:rsidR="00BE0219" w:rsidRPr="00496F5F" w:rsidRDefault="00BE0219" w:rsidP="000548D5">
      <w:pPr>
        <w:rPr>
          <w:rFonts w:ascii="Times New Roman" w:hAnsi="Times New Roman" w:cs="Times New Roman"/>
        </w:rPr>
      </w:pPr>
    </w:p>
    <w:sectPr w:rsidR="00BE0219" w:rsidRPr="00496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FB0B" w14:textId="77777777" w:rsidR="005810A2" w:rsidRDefault="005810A2" w:rsidP="00AE6C53">
      <w:pPr>
        <w:spacing w:after="0" w:line="240" w:lineRule="auto"/>
      </w:pPr>
      <w:r>
        <w:separator/>
      </w:r>
    </w:p>
  </w:endnote>
  <w:endnote w:type="continuationSeparator" w:id="0">
    <w:p w14:paraId="3E8DAB85" w14:textId="77777777" w:rsidR="005810A2" w:rsidRDefault="005810A2" w:rsidP="00AE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C9F7B" w14:textId="77777777" w:rsidR="005810A2" w:rsidRDefault="005810A2" w:rsidP="00AE6C53">
      <w:pPr>
        <w:spacing w:after="0" w:line="240" w:lineRule="auto"/>
      </w:pPr>
      <w:r>
        <w:separator/>
      </w:r>
    </w:p>
  </w:footnote>
  <w:footnote w:type="continuationSeparator" w:id="0">
    <w:p w14:paraId="2FB40041" w14:textId="77777777" w:rsidR="005810A2" w:rsidRDefault="005810A2" w:rsidP="00AE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881"/>
    <w:multiLevelType w:val="hybridMultilevel"/>
    <w:tmpl w:val="9E7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749221">
    <w:abstractNumId w:val="0"/>
  </w:num>
  <w:num w:numId="2" w16cid:durableId="9325885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Harter">
    <w15:presenceInfo w15:providerId="AD" w15:userId="S::thharter@UCDAVIS.EDU::f2da3830-58da-424a-ab5f-16c619e36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0651F"/>
    <w:rsid w:val="000548D5"/>
    <w:rsid w:val="000B3429"/>
    <w:rsid w:val="000F32D6"/>
    <w:rsid w:val="00142FFC"/>
    <w:rsid w:val="00143680"/>
    <w:rsid w:val="0016183A"/>
    <w:rsid w:val="00196046"/>
    <w:rsid w:val="001B1603"/>
    <w:rsid w:val="001D6ABA"/>
    <w:rsid w:val="001E1304"/>
    <w:rsid w:val="00212E8F"/>
    <w:rsid w:val="002965E8"/>
    <w:rsid w:val="002F2444"/>
    <w:rsid w:val="00384AAD"/>
    <w:rsid w:val="003D0399"/>
    <w:rsid w:val="003E0753"/>
    <w:rsid w:val="003E084B"/>
    <w:rsid w:val="003E1563"/>
    <w:rsid w:val="00403FCF"/>
    <w:rsid w:val="00496F5F"/>
    <w:rsid w:val="004E6DB0"/>
    <w:rsid w:val="0051720D"/>
    <w:rsid w:val="00552175"/>
    <w:rsid w:val="005810A2"/>
    <w:rsid w:val="005810AB"/>
    <w:rsid w:val="005B1A9C"/>
    <w:rsid w:val="005E1E5A"/>
    <w:rsid w:val="0061360A"/>
    <w:rsid w:val="00620A3E"/>
    <w:rsid w:val="0063378D"/>
    <w:rsid w:val="0064040C"/>
    <w:rsid w:val="006752D4"/>
    <w:rsid w:val="00691193"/>
    <w:rsid w:val="007424A7"/>
    <w:rsid w:val="00784956"/>
    <w:rsid w:val="007A1AC5"/>
    <w:rsid w:val="007B3EA2"/>
    <w:rsid w:val="007E556C"/>
    <w:rsid w:val="007E7063"/>
    <w:rsid w:val="008142B0"/>
    <w:rsid w:val="008948E4"/>
    <w:rsid w:val="008A129F"/>
    <w:rsid w:val="008B0B9D"/>
    <w:rsid w:val="008B4B24"/>
    <w:rsid w:val="00925B22"/>
    <w:rsid w:val="009830C1"/>
    <w:rsid w:val="009914D9"/>
    <w:rsid w:val="009D5F90"/>
    <w:rsid w:val="009D6AA6"/>
    <w:rsid w:val="009E6CFA"/>
    <w:rsid w:val="00A2047E"/>
    <w:rsid w:val="00A311FB"/>
    <w:rsid w:val="00A35952"/>
    <w:rsid w:val="00A97A5B"/>
    <w:rsid w:val="00AE6C53"/>
    <w:rsid w:val="00B12E5B"/>
    <w:rsid w:val="00B278B7"/>
    <w:rsid w:val="00B463EB"/>
    <w:rsid w:val="00B762F6"/>
    <w:rsid w:val="00BD5C98"/>
    <w:rsid w:val="00BE0219"/>
    <w:rsid w:val="00BE1F9F"/>
    <w:rsid w:val="00C5128F"/>
    <w:rsid w:val="00C605DA"/>
    <w:rsid w:val="00C74919"/>
    <w:rsid w:val="00C9090F"/>
    <w:rsid w:val="00CA584C"/>
    <w:rsid w:val="00CC2E06"/>
    <w:rsid w:val="00CC53D4"/>
    <w:rsid w:val="00CD228D"/>
    <w:rsid w:val="00CD627D"/>
    <w:rsid w:val="00D31FE4"/>
    <w:rsid w:val="00D32C7D"/>
    <w:rsid w:val="00D45135"/>
    <w:rsid w:val="00D85556"/>
    <w:rsid w:val="00DD7793"/>
    <w:rsid w:val="00E17800"/>
    <w:rsid w:val="00E410CD"/>
    <w:rsid w:val="00E71957"/>
    <w:rsid w:val="00EF3F3F"/>
    <w:rsid w:val="00F1681B"/>
    <w:rsid w:val="00F20B51"/>
    <w:rsid w:val="00F6165A"/>
    <w:rsid w:val="00FA0E74"/>
    <w:rsid w:val="00FA3CDF"/>
    <w:rsid w:val="00FC6636"/>
    <w:rsid w:val="00FD555E"/>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03FE36D5-6630-4026-9E8E-994838AD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 w:type="paragraph" w:styleId="Header">
    <w:name w:val="header"/>
    <w:basedOn w:val="Normal"/>
    <w:link w:val="HeaderChar"/>
    <w:uiPriority w:val="99"/>
    <w:unhideWhenUsed/>
    <w:rsid w:val="00AE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53"/>
  </w:style>
  <w:style w:type="paragraph" w:styleId="Footer">
    <w:name w:val="footer"/>
    <w:basedOn w:val="Normal"/>
    <w:link w:val="FooterChar"/>
    <w:uiPriority w:val="99"/>
    <w:unhideWhenUsed/>
    <w:rsid w:val="00AE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53"/>
  </w:style>
  <w:style w:type="paragraph" w:styleId="Revision">
    <w:name w:val="Revision"/>
    <w:hidden/>
    <w:uiPriority w:val="99"/>
    <w:semiHidden/>
    <w:rsid w:val="00F168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3326</TotalTime>
  <Pages>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Thomas Harter</cp:lastModifiedBy>
  <cp:revision>4</cp:revision>
  <dcterms:created xsi:type="dcterms:W3CDTF">2023-09-02T17:36:00Z</dcterms:created>
  <dcterms:modified xsi:type="dcterms:W3CDTF">2023-09-13T18:10:00Z</dcterms:modified>
</cp:coreProperties>
</file>